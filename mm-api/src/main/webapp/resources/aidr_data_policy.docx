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7C9F64" w14:textId="034D6016" w:rsidR="00565D25" w:rsidRDefault="00D9228D" w:rsidP="002E7A2C">
      <w:pPr>
        <w:pStyle w:val="Title"/>
        <w:widowControl w:val="0"/>
        <w:jc w:val="center"/>
        <w:rPr>
          <w:color w:val="auto"/>
          <w:sz w:val="48"/>
          <w:szCs w:val="48"/>
        </w:rPr>
      </w:pPr>
      <w:r>
        <w:rPr>
          <w:color w:val="auto"/>
          <w:sz w:val="48"/>
          <w:szCs w:val="48"/>
        </w:rPr>
        <w:t>Data Sample Downloads for Research on Humanitarian Computing</w:t>
      </w:r>
    </w:p>
    <w:p w14:paraId="35FB8FBA" w14:textId="77777777" w:rsidR="002E7A2C" w:rsidRDefault="00565D25" w:rsidP="002E7A2C">
      <w:pPr>
        <w:pStyle w:val="Title"/>
        <w:widowControl w:val="0"/>
        <w:jc w:val="center"/>
        <w:rPr>
          <w:color w:val="auto"/>
          <w:sz w:val="48"/>
          <w:szCs w:val="48"/>
        </w:rPr>
      </w:pPr>
      <w:r>
        <w:rPr>
          <w:color w:val="auto"/>
          <w:sz w:val="48"/>
          <w:szCs w:val="48"/>
        </w:rPr>
        <w:t>User Agreement</w:t>
      </w:r>
    </w:p>
    <w:p w14:paraId="0EC5A897" w14:textId="2E75E9CE" w:rsidR="00062395" w:rsidRPr="004869B1" w:rsidRDefault="00F42D37" w:rsidP="002E7A2C">
      <w:pPr>
        <w:rPr>
          <w:rFonts w:eastAsia="Arial"/>
          <w:bCs/>
          <w:color w:val="000000"/>
          <w:sz w:val="22"/>
          <w:lang w:val="en-US"/>
        </w:rPr>
      </w:pPr>
      <w:r w:rsidRPr="004869B1">
        <w:rPr>
          <w:rFonts w:eastAsia="Arial"/>
          <w:bCs/>
          <w:color w:val="000000"/>
          <w:sz w:val="22"/>
          <w:lang w:val="en-US"/>
        </w:rPr>
        <w:t xml:space="preserve">This User Agreement (hereinafter </w:t>
      </w:r>
      <w:r w:rsidR="0078508E">
        <w:rPr>
          <w:rFonts w:eastAsia="Arial"/>
          <w:bCs/>
          <w:color w:val="000000"/>
          <w:sz w:val="22"/>
          <w:lang w:val="en-US"/>
        </w:rPr>
        <w:t xml:space="preserve">referred to as </w:t>
      </w:r>
      <w:r w:rsidRPr="004869B1">
        <w:rPr>
          <w:rFonts w:eastAsia="Arial"/>
          <w:bCs/>
          <w:color w:val="000000"/>
          <w:sz w:val="22"/>
          <w:lang w:val="en-US"/>
        </w:rPr>
        <w:t xml:space="preserve">the “Agreement”) </w:t>
      </w:r>
      <w:r w:rsidR="00CD6C70" w:rsidRPr="004869B1">
        <w:rPr>
          <w:rFonts w:eastAsia="Arial"/>
          <w:bCs/>
          <w:color w:val="000000"/>
          <w:sz w:val="22"/>
          <w:lang w:val="en-US"/>
        </w:rPr>
        <w:t xml:space="preserve">is </w:t>
      </w:r>
      <w:r w:rsidR="00A377E8" w:rsidRPr="004869B1">
        <w:rPr>
          <w:rFonts w:eastAsia="Arial"/>
          <w:bCs/>
          <w:color w:val="000000"/>
          <w:sz w:val="22"/>
          <w:lang w:val="en-US"/>
        </w:rPr>
        <w:t xml:space="preserve">entered into </w:t>
      </w:r>
      <w:r w:rsidR="00E61D5E" w:rsidRPr="004869B1">
        <w:rPr>
          <w:rFonts w:eastAsia="Arial"/>
          <w:bCs/>
          <w:color w:val="000000"/>
          <w:sz w:val="22"/>
          <w:lang w:val="en-US"/>
        </w:rPr>
        <w:t>on</w:t>
      </w:r>
      <w:r w:rsidR="00A377E8" w:rsidRPr="004869B1">
        <w:rPr>
          <w:rFonts w:eastAsia="Arial"/>
          <w:bCs/>
          <w:color w:val="000000"/>
          <w:sz w:val="22"/>
          <w:lang w:val="en-US"/>
        </w:rPr>
        <w:t xml:space="preserve"> the User</w:t>
      </w:r>
      <w:r w:rsidR="00BA1D7A" w:rsidRPr="004869B1">
        <w:rPr>
          <w:rFonts w:eastAsia="Arial"/>
          <w:bCs/>
          <w:color w:val="000000"/>
          <w:sz w:val="22"/>
          <w:lang w:val="en-US"/>
        </w:rPr>
        <w:t>s</w:t>
      </w:r>
      <w:r w:rsidR="00CD6C70" w:rsidRPr="004869B1">
        <w:rPr>
          <w:rFonts w:eastAsia="Arial"/>
          <w:bCs/>
          <w:color w:val="000000"/>
          <w:sz w:val="22"/>
          <w:lang w:val="en-US"/>
        </w:rPr>
        <w:t xml:space="preserve"> date of</w:t>
      </w:r>
      <w:r w:rsidR="00E61D5E" w:rsidRPr="004869B1">
        <w:rPr>
          <w:rFonts w:eastAsia="Arial"/>
          <w:bCs/>
          <w:color w:val="000000"/>
          <w:sz w:val="22"/>
          <w:lang w:val="en-US"/>
        </w:rPr>
        <w:t xml:space="preserve"> registration</w:t>
      </w:r>
      <w:r w:rsidR="00D9228D">
        <w:rPr>
          <w:rFonts w:eastAsia="Arial"/>
          <w:bCs/>
          <w:color w:val="000000"/>
          <w:sz w:val="22"/>
          <w:lang w:val="en-US"/>
        </w:rPr>
        <w:t xml:space="preserve"> on the </w:t>
      </w:r>
      <w:r w:rsidR="00D9228D">
        <w:rPr>
          <w:rFonts w:eastAsia="Arial"/>
          <w:bCs/>
          <w:color w:val="000000"/>
          <w:sz w:val="22"/>
          <w:highlight w:val="yellow"/>
          <w:lang w:val="en-US"/>
        </w:rPr>
        <w:t>ZZZZ</w:t>
      </w:r>
      <w:r w:rsidR="00CD6C70" w:rsidRPr="004869B1">
        <w:rPr>
          <w:rFonts w:eastAsia="Arial"/>
          <w:bCs/>
          <w:color w:val="000000"/>
          <w:sz w:val="22"/>
          <w:lang w:val="en-US"/>
        </w:rPr>
        <w:t xml:space="preserve"> website</w:t>
      </w:r>
      <w:r w:rsidR="00E61D5E" w:rsidRPr="004869B1">
        <w:rPr>
          <w:rFonts w:eastAsia="Arial"/>
          <w:bCs/>
          <w:color w:val="000000"/>
          <w:sz w:val="22"/>
          <w:lang w:val="en-US"/>
        </w:rPr>
        <w:t>, and</w:t>
      </w:r>
      <w:r w:rsidR="00CD6C70" w:rsidRPr="004869B1">
        <w:rPr>
          <w:rFonts w:eastAsia="Arial"/>
          <w:bCs/>
          <w:color w:val="000000"/>
          <w:sz w:val="22"/>
          <w:lang w:val="en-US"/>
        </w:rPr>
        <w:t xml:space="preserve"> is made</w:t>
      </w:r>
      <w:r w:rsidR="00E61D5E" w:rsidRPr="004869B1">
        <w:rPr>
          <w:rFonts w:eastAsia="Arial"/>
          <w:bCs/>
          <w:color w:val="000000"/>
          <w:sz w:val="22"/>
          <w:lang w:val="en-US"/>
        </w:rPr>
        <w:t xml:space="preserve"> by and between the User</w:t>
      </w:r>
      <w:r w:rsidR="00A377E8" w:rsidRPr="004869B1">
        <w:rPr>
          <w:rFonts w:eastAsia="Arial"/>
          <w:bCs/>
          <w:color w:val="000000"/>
          <w:sz w:val="22"/>
          <w:lang w:val="en-US"/>
        </w:rPr>
        <w:t xml:space="preserve"> and Qatar Computing Research Institute (hereinafter referred to as "QCRI"), a centre of Qatar Foundation for Education, Science and Community Development (hereinafter referred to as "QF").</w:t>
      </w:r>
    </w:p>
    <w:p w14:paraId="4FE17069" w14:textId="77777777" w:rsidR="00062395" w:rsidRPr="0078508E" w:rsidRDefault="00062395" w:rsidP="002E7A2C">
      <w:pPr>
        <w:rPr>
          <w:rFonts w:eastAsia="Arial"/>
          <w:bCs/>
          <w:color w:val="000000"/>
          <w:sz w:val="36"/>
          <w:szCs w:val="36"/>
          <w:lang w:val="en-US"/>
        </w:rPr>
      </w:pPr>
    </w:p>
    <w:p w14:paraId="76F2B89D" w14:textId="21F00B4E" w:rsidR="0078508E" w:rsidRPr="005B73F3" w:rsidRDefault="0078508E" w:rsidP="0078508E">
      <w:pPr>
        <w:jc w:val="center"/>
        <w:rPr>
          <w:rFonts w:eastAsia="Arial"/>
          <w:b/>
          <w:bCs/>
          <w:color w:val="000000"/>
          <w:sz w:val="36"/>
          <w:szCs w:val="36"/>
          <w:u w:val="single"/>
          <w:lang w:val="en-US"/>
        </w:rPr>
      </w:pPr>
      <w:r w:rsidRPr="005B73F3">
        <w:rPr>
          <w:rFonts w:eastAsia="Arial"/>
          <w:b/>
          <w:bCs/>
          <w:color w:val="000000"/>
          <w:sz w:val="36"/>
          <w:szCs w:val="36"/>
          <w:u w:val="single"/>
          <w:lang w:val="en-US"/>
        </w:rPr>
        <w:t>Intr</w:t>
      </w:r>
      <w:r w:rsidR="00EC7847">
        <w:rPr>
          <w:rFonts w:eastAsia="Arial"/>
          <w:b/>
          <w:bCs/>
          <w:color w:val="000000"/>
          <w:sz w:val="36"/>
          <w:szCs w:val="36"/>
          <w:u w:val="single"/>
          <w:lang w:val="en-US"/>
        </w:rPr>
        <w:t>oduction to AIDR Sample Data Service</w:t>
      </w:r>
    </w:p>
    <w:p w14:paraId="58A15E43" w14:textId="77777777" w:rsidR="0078508E" w:rsidRPr="004869B1" w:rsidRDefault="0078508E" w:rsidP="002E7A2C">
      <w:pPr>
        <w:rPr>
          <w:rFonts w:eastAsia="Arial"/>
          <w:bCs/>
          <w:color w:val="000000"/>
          <w:sz w:val="22"/>
          <w:lang w:val="en-US"/>
        </w:rPr>
      </w:pPr>
    </w:p>
    <w:p w14:paraId="7E109B8A" w14:textId="77777777" w:rsidR="00EC7847" w:rsidRPr="00EC7847" w:rsidRDefault="00EC7847" w:rsidP="00EC7847">
      <w:pPr>
        <w:autoSpaceDE w:val="0"/>
        <w:autoSpaceDN w:val="0"/>
        <w:adjustRightInd w:val="0"/>
        <w:rPr>
          <w:rFonts w:eastAsia="Arial"/>
          <w:bCs/>
          <w:color w:val="000000"/>
          <w:sz w:val="22"/>
          <w:lang w:val="en-US"/>
        </w:rPr>
      </w:pPr>
      <w:r w:rsidRPr="00EC7847">
        <w:rPr>
          <w:rFonts w:eastAsia="Arial"/>
          <w:bCs/>
          <w:color w:val="000000"/>
          <w:sz w:val="22"/>
          <w:lang w:val="en-US"/>
        </w:rPr>
        <w:t>The Artificial Intelligence for Disaster Response (AIDR) project at Qatar Computing Research</w:t>
      </w:r>
    </w:p>
    <w:p w14:paraId="5E2C09B2" w14:textId="77777777" w:rsidR="00EC7847" w:rsidRPr="00EC7847" w:rsidRDefault="00EC7847" w:rsidP="00EC7847">
      <w:pPr>
        <w:autoSpaceDE w:val="0"/>
        <w:autoSpaceDN w:val="0"/>
        <w:adjustRightInd w:val="0"/>
        <w:rPr>
          <w:rFonts w:eastAsia="Arial"/>
          <w:bCs/>
          <w:color w:val="000000"/>
          <w:sz w:val="22"/>
          <w:lang w:val="en-US"/>
        </w:rPr>
      </w:pPr>
      <w:r w:rsidRPr="00EC7847">
        <w:rPr>
          <w:rFonts w:eastAsia="Arial"/>
          <w:bCs/>
          <w:color w:val="000000"/>
          <w:sz w:val="22"/>
          <w:lang w:val="en-US"/>
        </w:rPr>
        <w:t>Institute (QCRI) collects data for research on humanitarian computing. This is publicly-available data</w:t>
      </w:r>
    </w:p>
    <w:p w14:paraId="5A7CE893" w14:textId="77777777" w:rsidR="00EC7847" w:rsidRPr="00EC7847" w:rsidRDefault="00EC7847" w:rsidP="00EC7847">
      <w:pPr>
        <w:autoSpaceDE w:val="0"/>
        <w:autoSpaceDN w:val="0"/>
        <w:adjustRightInd w:val="0"/>
        <w:rPr>
          <w:rFonts w:eastAsia="Arial"/>
          <w:bCs/>
          <w:color w:val="000000"/>
          <w:sz w:val="22"/>
          <w:lang w:val="en-US"/>
        </w:rPr>
      </w:pPr>
      <w:proofErr w:type="gramStart"/>
      <w:r w:rsidRPr="00EC7847">
        <w:rPr>
          <w:rFonts w:eastAsia="Arial"/>
          <w:bCs/>
          <w:color w:val="000000"/>
          <w:sz w:val="22"/>
          <w:lang w:val="en-US"/>
        </w:rPr>
        <w:t>collected</w:t>
      </w:r>
      <w:proofErr w:type="gramEnd"/>
      <w:r w:rsidRPr="00EC7847">
        <w:rPr>
          <w:rFonts w:eastAsia="Arial"/>
          <w:bCs/>
          <w:color w:val="000000"/>
          <w:sz w:val="22"/>
          <w:lang w:val="en-US"/>
        </w:rPr>
        <w:t xml:space="preserve"> using publicly-available application programming interfaces (APIs).</w:t>
      </w:r>
    </w:p>
    <w:p w14:paraId="3EE8A50C" w14:textId="77777777" w:rsidR="00EC7847" w:rsidRDefault="00EC7847" w:rsidP="00C51AAC">
      <w:pPr>
        <w:rPr>
          <w:rFonts w:eastAsia="Arial"/>
          <w:bCs/>
          <w:color w:val="000000"/>
          <w:sz w:val="22"/>
          <w:lang w:val="en-US"/>
        </w:rPr>
      </w:pPr>
    </w:p>
    <w:p w14:paraId="6D12A74F" w14:textId="4BCB47E9" w:rsidR="00C51AAC" w:rsidRDefault="00674D16" w:rsidP="00C51AAC">
      <w:pPr>
        <w:rPr>
          <w:rFonts w:eastAsia="Arial"/>
          <w:bCs/>
          <w:color w:val="000000"/>
          <w:sz w:val="22"/>
          <w:lang w:val="en-US"/>
        </w:rPr>
      </w:pPr>
      <w:r w:rsidRPr="004869B1">
        <w:rPr>
          <w:rFonts w:eastAsia="Arial"/>
          <w:bCs/>
          <w:color w:val="000000"/>
          <w:sz w:val="22"/>
          <w:lang w:val="en-US"/>
        </w:rPr>
        <w:t xml:space="preserve">QCRI have developed </w:t>
      </w:r>
      <w:r w:rsidR="007852D8" w:rsidRPr="004869B1">
        <w:rPr>
          <w:rFonts w:eastAsia="Arial"/>
          <w:bCs/>
          <w:color w:val="000000"/>
          <w:sz w:val="22"/>
          <w:lang w:val="en-US"/>
        </w:rPr>
        <w:t xml:space="preserve">the </w:t>
      </w:r>
      <w:r w:rsidR="00EC7847">
        <w:rPr>
          <w:rFonts w:eastAsia="Arial"/>
          <w:bCs/>
          <w:color w:val="000000"/>
          <w:sz w:val="22"/>
          <w:lang w:val="en-US"/>
        </w:rPr>
        <w:t>AIDR Sample Data website</w:t>
      </w:r>
      <w:r w:rsidR="00D9228D">
        <w:rPr>
          <w:rFonts w:eastAsia="Arial"/>
          <w:bCs/>
          <w:color w:val="000000"/>
          <w:sz w:val="22"/>
          <w:lang w:val="en-US"/>
        </w:rPr>
        <w:t xml:space="preserve"> (http://</w:t>
      </w:r>
      <w:r w:rsidR="00D9228D" w:rsidRPr="00D9228D">
        <w:rPr>
          <w:rFonts w:eastAsia="Arial"/>
          <w:bCs/>
          <w:color w:val="000000"/>
          <w:sz w:val="22"/>
          <w:highlight w:val="yellow"/>
          <w:lang w:val="en-US"/>
        </w:rPr>
        <w:t>ZZZZ</w:t>
      </w:r>
      <w:r w:rsidR="00B14CD4" w:rsidRPr="004869B1">
        <w:rPr>
          <w:rFonts w:eastAsia="Arial"/>
          <w:bCs/>
          <w:color w:val="000000"/>
          <w:sz w:val="22"/>
          <w:lang w:val="en-US"/>
        </w:rPr>
        <w:t>.qcri.org)</w:t>
      </w:r>
      <w:r w:rsidR="007852D8" w:rsidRPr="004869B1">
        <w:rPr>
          <w:rFonts w:eastAsia="Arial"/>
          <w:bCs/>
          <w:color w:val="000000"/>
          <w:sz w:val="22"/>
          <w:lang w:val="en-US"/>
        </w:rPr>
        <w:t>,</w:t>
      </w:r>
      <w:r w:rsidRPr="004869B1">
        <w:rPr>
          <w:rFonts w:eastAsia="Arial"/>
          <w:bCs/>
          <w:color w:val="000000"/>
          <w:sz w:val="22"/>
          <w:lang w:val="en-US"/>
        </w:rPr>
        <w:t xml:space="preserve"> it</w:t>
      </w:r>
      <w:r w:rsidR="00C51AAC" w:rsidRPr="004869B1">
        <w:rPr>
          <w:rFonts w:eastAsia="Arial"/>
          <w:bCs/>
          <w:color w:val="000000"/>
          <w:sz w:val="22"/>
          <w:lang w:val="en-US"/>
        </w:rPr>
        <w:t xml:space="preserve"> is a free service that provides for:</w:t>
      </w:r>
    </w:p>
    <w:p w14:paraId="59AEBDB3" w14:textId="77777777" w:rsidR="00EC7847" w:rsidRDefault="00EC7847" w:rsidP="007D0B6A">
      <w:pPr>
        <w:rPr>
          <w:rFonts w:eastAsia="Arial"/>
          <w:bCs/>
          <w:color w:val="000000"/>
          <w:sz w:val="22"/>
          <w:lang w:val="en-US"/>
        </w:rPr>
      </w:pPr>
    </w:p>
    <w:p w14:paraId="1F4DB11C" w14:textId="77777777" w:rsidR="00EC7847" w:rsidRPr="00EC7847" w:rsidRDefault="00EC7847" w:rsidP="00EC7847">
      <w:pPr>
        <w:autoSpaceDE w:val="0"/>
        <w:autoSpaceDN w:val="0"/>
        <w:adjustRightInd w:val="0"/>
        <w:rPr>
          <w:rFonts w:eastAsia="Arial"/>
          <w:bCs/>
          <w:color w:val="000000"/>
          <w:sz w:val="22"/>
          <w:lang w:val="en-US"/>
        </w:rPr>
      </w:pPr>
      <w:r w:rsidRPr="00EC7847">
        <w:rPr>
          <w:rFonts w:eastAsia="Arial"/>
          <w:bCs/>
          <w:color w:val="000000"/>
          <w:sz w:val="22"/>
          <w:lang w:val="en-US"/>
        </w:rPr>
        <w:t>Researchers working on AIDR may share data samples of humanitarian interest with researchers</w:t>
      </w:r>
    </w:p>
    <w:p w14:paraId="029042C3" w14:textId="77777777" w:rsidR="00EC7847" w:rsidRPr="00EC7847" w:rsidRDefault="00EC7847" w:rsidP="00EC7847">
      <w:pPr>
        <w:autoSpaceDE w:val="0"/>
        <w:autoSpaceDN w:val="0"/>
        <w:adjustRightInd w:val="0"/>
        <w:rPr>
          <w:rFonts w:eastAsia="Arial"/>
          <w:bCs/>
          <w:color w:val="000000"/>
          <w:sz w:val="22"/>
          <w:lang w:val="en-US"/>
        </w:rPr>
      </w:pPr>
      <w:proofErr w:type="gramStart"/>
      <w:r w:rsidRPr="00EC7847">
        <w:rPr>
          <w:rFonts w:eastAsia="Arial"/>
          <w:bCs/>
          <w:color w:val="000000"/>
          <w:sz w:val="22"/>
          <w:lang w:val="en-US"/>
        </w:rPr>
        <w:t>working</w:t>
      </w:r>
      <w:proofErr w:type="gramEnd"/>
      <w:r w:rsidRPr="00EC7847">
        <w:rPr>
          <w:rFonts w:eastAsia="Arial"/>
          <w:bCs/>
          <w:color w:val="000000"/>
          <w:sz w:val="22"/>
          <w:lang w:val="en-US"/>
        </w:rPr>
        <w:t xml:space="preserve"> on humanitarian computing. These data samples consist of tweet-ids and they may include</w:t>
      </w:r>
    </w:p>
    <w:p w14:paraId="04F3335C" w14:textId="77777777" w:rsidR="00EC7847" w:rsidRDefault="00EC7847" w:rsidP="00EC7847">
      <w:pPr>
        <w:autoSpaceDE w:val="0"/>
        <w:autoSpaceDN w:val="0"/>
        <w:adjustRightInd w:val="0"/>
        <w:rPr>
          <w:rFonts w:eastAsia="Arial"/>
          <w:bCs/>
          <w:color w:val="000000"/>
          <w:sz w:val="22"/>
          <w:lang w:val="en-US"/>
        </w:rPr>
      </w:pPr>
      <w:proofErr w:type="gramStart"/>
      <w:r w:rsidRPr="00EC7847">
        <w:rPr>
          <w:rFonts w:eastAsia="Arial"/>
          <w:bCs/>
          <w:color w:val="000000"/>
          <w:sz w:val="22"/>
          <w:lang w:val="en-US"/>
        </w:rPr>
        <w:t>additional</w:t>
      </w:r>
      <w:proofErr w:type="gramEnd"/>
      <w:r w:rsidRPr="00EC7847">
        <w:rPr>
          <w:rFonts w:eastAsia="Arial"/>
          <w:bCs/>
          <w:color w:val="000000"/>
          <w:sz w:val="22"/>
          <w:lang w:val="en-US"/>
        </w:rPr>
        <w:t xml:space="preserve"> information added by AIDR (e.g. categorical labels for some data items). </w:t>
      </w:r>
    </w:p>
    <w:p w14:paraId="00A00DF4" w14:textId="77777777" w:rsidR="0078508E" w:rsidRDefault="0078508E" w:rsidP="007D0B6A">
      <w:pPr>
        <w:rPr>
          <w:rFonts w:eastAsia="Arial"/>
          <w:bCs/>
          <w:color w:val="000000"/>
          <w:sz w:val="22"/>
          <w:lang w:val="en-US"/>
        </w:rPr>
      </w:pPr>
    </w:p>
    <w:p w14:paraId="17440B95" w14:textId="5E8D4FD4" w:rsidR="0078508E" w:rsidRPr="005B73F3" w:rsidRDefault="0078508E" w:rsidP="00CC1397">
      <w:pPr>
        <w:jc w:val="center"/>
        <w:rPr>
          <w:rFonts w:eastAsia="Arial"/>
          <w:b/>
          <w:bCs/>
          <w:color w:val="000000"/>
          <w:sz w:val="36"/>
          <w:szCs w:val="36"/>
          <w:u w:val="single"/>
          <w:lang w:val="en-US"/>
        </w:rPr>
      </w:pPr>
      <w:r w:rsidRPr="005B73F3">
        <w:rPr>
          <w:rFonts w:eastAsia="Arial"/>
          <w:b/>
          <w:bCs/>
          <w:color w:val="000000"/>
          <w:sz w:val="36"/>
          <w:szCs w:val="36"/>
          <w:u w:val="single"/>
          <w:lang w:val="en-US"/>
        </w:rPr>
        <w:t>Terms and Conditions of this User Agreement</w:t>
      </w:r>
    </w:p>
    <w:p w14:paraId="72A0E6B2" w14:textId="77777777" w:rsidR="00C51AAC" w:rsidRPr="004869B1" w:rsidRDefault="00C51AAC" w:rsidP="002E7A2C">
      <w:pPr>
        <w:rPr>
          <w:rFonts w:eastAsia="Arial"/>
          <w:bCs/>
          <w:color w:val="000000"/>
          <w:sz w:val="22"/>
          <w:lang w:val="en-US"/>
        </w:rPr>
      </w:pPr>
    </w:p>
    <w:p w14:paraId="21BF25D0" w14:textId="37C4B7FD" w:rsidR="00E3625E" w:rsidRPr="004869B1" w:rsidRDefault="009C13FC" w:rsidP="002E7A2C">
      <w:pPr>
        <w:rPr>
          <w:rFonts w:eastAsia="Arial"/>
          <w:bCs/>
          <w:color w:val="000000"/>
          <w:sz w:val="22"/>
          <w:lang w:val="en-US"/>
        </w:rPr>
      </w:pPr>
      <w:r w:rsidRPr="001D08A6">
        <w:rPr>
          <w:rFonts w:eastAsia="Arial"/>
          <w:bCs/>
          <w:color w:val="000000" w:themeColor="text1"/>
          <w:sz w:val="22"/>
          <w:lang w:val="en-US"/>
        </w:rPr>
        <w:t>PLEASE READ THIS AGREEMENT CAREFULLY</w:t>
      </w:r>
      <w:r w:rsidRPr="001D08A6">
        <w:rPr>
          <w:rFonts w:eastAsia="Arial"/>
          <w:bCs/>
          <w:color w:val="000000" w:themeColor="text1"/>
          <w:sz w:val="22"/>
          <w:u w:val="single"/>
          <w:lang w:val="en-US"/>
        </w:rPr>
        <w:t>.</w:t>
      </w:r>
      <w:r w:rsidRPr="001D08A6">
        <w:rPr>
          <w:rFonts w:eastAsia="Arial"/>
          <w:bCs/>
          <w:color w:val="000000" w:themeColor="text1"/>
          <w:sz w:val="22"/>
          <w:lang w:val="en-US"/>
        </w:rPr>
        <w:t xml:space="preserve"> </w:t>
      </w:r>
      <w:r w:rsidR="00E3625E" w:rsidRPr="001D08A6">
        <w:rPr>
          <w:rFonts w:eastAsia="Arial"/>
          <w:bCs/>
          <w:color w:val="000000" w:themeColor="text1"/>
          <w:sz w:val="22"/>
          <w:lang w:val="en-US"/>
        </w:rPr>
        <w:t xml:space="preserve">As a </w:t>
      </w:r>
      <w:r w:rsidR="00D9228D">
        <w:rPr>
          <w:rFonts w:eastAsia="Arial"/>
          <w:bCs/>
          <w:color w:val="000000"/>
          <w:sz w:val="22"/>
          <w:lang w:val="en-US"/>
        </w:rPr>
        <w:t xml:space="preserve">User of </w:t>
      </w:r>
      <w:r w:rsidR="00EC7847">
        <w:rPr>
          <w:rFonts w:eastAsia="Arial"/>
          <w:bCs/>
          <w:color w:val="000000"/>
          <w:sz w:val="22"/>
          <w:lang w:val="en-US"/>
        </w:rPr>
        <w:t>AIDR Sample Data Service</w:t>
      </w:r>
      <w:r w:rsidR="00E3625E" w:rsidRPr="004869B1">
        <w:rPr>
          <w:rFonts w:eastAsia="Arial"/>
          <w:bCs/>
          <w:color w:val="000000"/>
          <w:sz w:val="22"/>
          <w:lang w:val="en-US"/>
        </w:rPr>
        <w:t xml:space="preserve">, you agree to be </w:t>
      </w:r>
      <w:r w:rsidR="00CD6C70" w:rsidRPr="004869B1">
        <w:rPr>
          <w:rFonts w:eastAsia="Arial"/>
          <w:bCs/>
          <w:color w:val="000000"/>
          <w:sz w:val="22"/>
          <w:lang w:val="en-US"/>
        </w:rPr>
        <w:t xml:space="preserve">bound by the terms in this </w:t>
      </w:r>
      <w:r w:rsidR="00E3625E" w:rsidRPr="004869B1">
        <w:rPr>
          <w:rFonts w:eastAsia="Arial"/>
          <w:bCs/>
          <w:color w:val="000000"/>
          <w:sz w:val="22"/>
          <w:lang w:val="en-US"/>
        </w:rPr>
        <w:t>Agreement. By accepting the terms at account registration, the User unconditionally agrees to ALL of these terms, conditions</w:t>
      </w:r>
      <w:r w:rsidR="00CD6C70" w:rsidRPr="004869B1">
        <w:rPr>
          <w:rFonts w:eastAsia="Arial"/>
          <w:bCs/>
          <w:color w:val="000000"/>
          <w:sz w:val="22"/>
          <w:lang w:val="en-US"/>
        </w:rPr>
        <w:t xml:space="preserve"> and polices contained herein.</w:t>
      </w:r>
    </w:p>
    <w:p w14:paraId="3D1A6CD0" w14:textId="77777777" w:rsidR="00E3625E" w:rsidRPr="004869B1" w:rsidRDefault="00E3625E" w:rsidP="002E7A2C">
      <w:pPr>
        <w:rPr>
          <w:rFonts w:eastAsia="Arial"/>
          <w:bCs/>
          <w:color w:val="000000"/>
          <w:sz w:val="22"/>
          <w:lang w:val="en-US"/>
        </w:rPr>
      </w:pPr>
    </w:p>
    <w:p w14:paraId="39CD2FA5" w14:textId="2E3E9788" w:rsidR="00A377E8" w:rsidRPr="004869B1" w:rsidRDefault="00DE0B3F" w:rsidP="00E3625E">
      <w:pPr>
        <w:autoSpaceDE w:val="0"/>
        <w:autoSpaceDN w:val="0"/>
        <w:adjustRightInd w:val="0"/>
        <w:rPr>
          <w:rFonts w:eastAsia="Arial"/>
          <w:bCs/>
          <w:color w:val="000000"/>
          <w:sz w:val="22"/>
          <w:lang w:val="en-US"/>
        </w:rPr>
      </w:pPr>
      <w:r w:rsidRPr="004869B1">
        <w:rPr>
          <w:rFonts w:eastAsia="Arial"/>
          <w:bCs/>
          <w:color w:val="000000"/>
          <w:sz w:val="22"/>
          <w:lang w:val="en-US"/>
        </w:rPr>
        <w:t xml:space="preserve">QCRI at its sole discretion may update these terms, </w:t>
      </w:r>
      <w:r w:rsidR="00A377E8" w:rsidRPr="004869B1">
        <w:rPr>
          <w:rFonts w:eastAsia="Arial"/>
          <w:bCs/>
          <w:color w:val="000000"/>
          <w:sz w:val="22"/>
          <w:lang w:val="en-US"/>
        </w:rPr>
        <w:t xml:space="preserve">conditions </w:t>
      </w:r>
      <w:r w:rsidRPr="004869B1">
        <w:rPr>
          <w:rFonts w:eastAsia="Arial"/>
          <w:bCs/>
          <w:color w:val="000000"/>
          <w:sz w:val="22"/>
          <w:lang w:val="en-US"/>
        </w:rPr>
        <w:t>and polices</w:t>
      </w:r>
      <w:r w:rsidR="00CD6C70" w:rsidRPr="004869B1">
        <w:rPr>
          <w:rFonts w:eastAsia="Arial"/>
          <w:bCs/>
          <w:color w:val="000000"/>
          <w:sz w:val="22"/>
          <w:lang w:val="en-US"/>
        </w:rPr>
        <w:t xml:space="preserve"> from time to time</w:t>
      </w:r>
      <w:r w:rsidR="004801E3" w:rsidRPr="004869B1">
        <w:rPr>
          <w:rFonts w:eastAsia="Arial"/>
          <w:bCs/>
          <w:color w:val="000000"/>
          <w:sz w:val="22"/>
          <w:lang w:val="en-US"/>
        </w:rPr>
        <w:t xml:space="preserve"> by posting them on the website</w:t>
      </w:r>
      <w:r w:rsidR="00CD6C70" w:rsidRPr="004869B1">
        <w:rPr>
          <w:rFonts w:eastAsia="Arial"/>
          <w:bCs/>
          <w:color w:val="000000"/>
          <w:sz w:val="22"/>
          <w:lang w:val="en-US"/>
        </w:rPr>
        <w:t xml:space="preserve">. </w:t>
      </w:r>
      <w:r w:rsidRPr="004869B1">
        <w:rPr>
          <w:rFonts w:eastAsia="Arial"/>
          <w:bCs/>
          <w:color w:val="000000"/>
          <w:sz w:val="22"/>
          <w:lang w:val="en-US"/>
        </w:rPr>
        <w:t>QCRI will provide a 45-day written notice to Users</w:t>
      </w:r>
      <w:r w:rsidR="004801E3" w:rsidRPr="004869B1">
        <w:rPr>
          <w:rFonts w:eastAsia="Arial"/>
          <w:bCs/>
          <w:color w:val="000000"/>
          <w:sz w:val="22"/>
          <w:lang w:val="en-US"/>
        </w:rPr>
        <w:t xml:space="preserve"> by</w:t>
      </w:r>
      <w:r w:rsidR="00CD6C70" w:rsidRPr="004869B1">
        <w:rPr>
          <w:rFonts w:eastAsia="Arial"/>
          <w:bCs/>
          <w:color w:val="000000"/>
          <w:sz w:val="22"/>
          <w:lang w:val="en-US"/>
        </w:rPr>
        <w:t xml:space="preserve"> email only</w:t>
      </w:r>
      <w:r w:rsidR="00977877">
        <w:rPr>
          <w:rFonts w:eastAsia="Arial"/>
          <w:bCs/>
          <w:color w:val="000000"/>
          <w:sz w:val="22"/>
          <w:lang w:val="en-US"/>
        </w:rPr>
        <w:t xml:space="preserve"> </w:t>
      </w:r>
      <w:r w:rsidRPr="004869B1">
        <w:rPr>
          <w:rFonts w:eastAsia="Arial"/>
          <w:bCs/>
          <w:color w:val="000000"/>
          <w:sz w:val="22"/>
          <w:lang w:val="en-US"/>
        </w:rPr>
        <w:t>of any planned and upcoming revisions or modifications to this Agreement.</w:t>
      </w:r>
      <w:r w:rsidR="00E3625E" w:rsidRPr="004869B1">
        <w:rPr>
          <w:rFonts w:eastAsia="Arial"/>
          <w:bCs/>
          <w:color w:val="000000"/>
          <w:sz w:val="22"/>
          <w:lang w:val="en-US"/>
        </w:rPr>
        <w:t xml:space="preserve"> </w:t>
      </w:r>
      <w:r w:rsidR="00CD6C70" w:rsidRPr="004869B1">
        <w:rPr>
          <w:rFonts w:eastAsia="Arial"/>
          <w:bCs/>
          <w:color w:val="000000"/>
          <w:sz w:val="22"/>
          <w:lang w:val="en-US"/>
        </w:rPr>
        <w:t xml:space="preserve">If in your sole </w:t>
      </w:r>
      <w:r w:rsidR="00E3625E" w:rsidRPr="004869B1">
        <w:rPr>
          <w:rFonts w:eastAsia="Arial"/>
          <w:bCs/>
          <w:color w:val="000000"/>
          <w:sz w:val="22"/>
          <w:lang w:val="en-US"/>
        </w:rPr>
        <w:t>discretion determine that any of the foregoing changes to this Agreement</w:t>
      </w:r>
      <w:r w:rsidR="00CD6C70" w:rsidRPr="004869B1">
        <w:rPr>
          <w:rFonts w:eastAsia="Arial"/>
          <w:bCs/>
          <w:color w:val="000000"/>
          <w:sz w:val="22"/>
          <w:lang w:val="en-US"/>
        </w:rPr>
        <w:t xml:space="preserve"> renders the </w:t>
      </w:r>
      <w:r w:rsidR="00EC7847">
        <w:rPr>
          <w:rFonts w:eastAsia="Arial"/>
          <w:bCs/>
          <w:color w:val="000000"/>
          <w:sz w:val="22"/>
          <w:lang w:val="en-US"/>
        </w:rPr>
        <w:t>AIDR Sample Data Service</w:t>
      </w:r>
      <w:r w:rsidR="00E3625E" w:rsidRPr="004869B1">
        <w:rPr>
          <w:rFonts w:eastAsia="Arial"/>
          <w:bCs/>
          <w:color w:val="000000"/>
          <w:sz w:val="22"/>
          <w:lang w:val="en-US"/>
        </w:rPr>
        <w:t xml:space="preserve"> website unsui</w:t>
      </w:r>
      <w:r w:rsidR="00CD6C70" w:rsidRPr="004869B1">
        <w:rPr>
          <w:rFonts w:eastAsia="Arial"/>
          <w:bCs/>
          <w:color w:val="000000"/>
          <w:sz w:val="22"/>
          <w:lang w:val="en-US"/>
        </w:rPr>
        <w:t>table for continued use, you should request termination of your account by</w:t>
      </w:r>
      <w:r w:rsidR="002941DE" w:rsidRPr="004869B1">
        <w:rPr>
          <w:rFonts w:eastAsia="Arial"/>
          <w:bCs/>
          <w:color w:val="000000"/>
          <w:sz w:val="22"/>
          <w:lang w:val="en-US"/>
        </w:rPr>
        <w:t xml:space="preserve"> </w:t>
      </w:r>
      <w:r w:rsidR="00980C52" w:rsidRPr="004869B1">
        <w:rPr>
          <w:rFonts w:eastAsia="Arial"/>
          <w:bCs/>
          <w:color w:val="000000"/>
          <w:sz w:val="22"/>
          <w:lang w:val="en-US"/>
        </w:rPr>
        <w:t>creating a support ticket through the “Contact us” l</w:t>
      </w:r>
      <w:r w:rsidR="00D9228D">
        <w:rPr>
          <w:rFonts w:eastAsia="Arial"/>
          <w:bCs/>
          <w:color w:val="000000"/>
          <w:sz w:val="22"/>
          <w:lang w:val="en-US"/>
        </w:rPr>
        <w:t xml:space="preserve">ink in </w:t>
      </w:r>
      <w:r w:rsidR="00EC7847">
        <w:rPr>
          <w:rFonts w:eastAsia="Arial"/>
          <w:bCs/>
          <w:color w:val="000000"/>
          <w:sz w:val="22"/>
          <w:lang w:val="en-US"/>
        </w:rPr>
        <w:t>(http://</w:t>
      </w:r>
      <w:r w:rsidR="00EC7847" w:rsidRPr="00D9228D">
        <w:rPr>
          <w:rFonts w:eastAsia="Arial"/>
          <w:bCs/>
          <w:color w:val="000000"/>
          <w:sz w:val="22"/>
          <w:highlight w:val="yellow"/>
          <w:lang w:val="en-US"/>
        </w:rPr>
        <w:t>ZZZZ</w:t>
      </w:r>
      <w:r w:rsidR="00EC7847" w:rsidRPr="004869B1">
        <w:rPr>
          <w:rFonts w:eastAsia="Arial"/>
          <w:bCs/>
          <w:color w:val="000000"/>
          <w:sz w:val="22"/>
          <w:lang w:val="en-US"/>
        </w:rPr>
        <w:t xml:space="preserve">.qcri.org), </w:t>
      </w:r>
      <w:r w:rsidR="00980C52" w:rsidRPr="004869B1">
        <w:rPr>
          <w:rFonts w:eastAsia="Arial"/>
          <w:bCs/>
          <w:color w:val="000000"/>
          <w:sz w:val="22"/>
          <w:lang w:val="en-US"/>
        </w:rPr>
        <w:t xml:space="preserve"> website with the subject “Account Termination”.</w:t>
      </w:r>
      <w:r w:rsidR="00980C52" w:rsidRPr="004869B1" w:rsidDel="00980C52">
        <w:rPr>
          <w:rFonts w:eastAsia="Arial"/>
          <w:bCs/>
          <w:color w:val="000000"/>
          <w:sz w:val="22"/>
          <w:lang w:val="en-US"/>
        </w:rPr>
        <w:t xml:space="preserve"> </w:t>
      </w:r>
    </w:p>
    <w:p w14:paraId="78EEE9A8" w14:textId="6E3C5077" w:rsidR="00DE0B3F" w:rsidRPr="004869B1" w:rsidRDefault="00282328" w:rsidP="0078508E">
      <w:pPr>
        <w:autoSpaceDE w:val="0"/>
        <w:autoSpaceDN w:val="0"/>
        <w:adjustRightInd w:val="0"/>
        <w:rPr>
          <w:rFonts w:eastAsia="Arial"/>
          <w:bCs/>
          <w:color w:val="000000"/>
          <w:sz w:val="22"/>
          <w:lang w:val="en-US"/>
        </w:rPr>
      </w:pPr>
      <w:r w:rsidRPr="004869B1">
        <w:rPr>
          <w:rFonts w:eastAsia="Arial"/>
          <w:bCs/>
          <w:color w:val="000000"/>
          <w:sz w:val="22"/>
          <w:lang w:val="en-US"/>
        </w:rPr>
        <w:t>If you continue to use the website after the changes become effective, you agree to become bound by the revised Agreement.</w:t>
      </w:r>
    </w:p>
    <w:p w14:paraId="020737DC" w14:textId="77777777" w:rsidR="007F3150" w:rsidRDefault="007F3150" w:rsidP="007F3150">
      <w:pPr>
        <w:pStyle w:val="Heading1"/>
        <w:keepNext w:val="0"/>
        <w:widowControl w:val="0"/>
      </w:pPr>
      <w:r>
        <w:t>GENERAL TERMS of SERVICE</w:t>
      </w:r>
    </w:p>
    <w:p w14:paraId="69F6B4DB" w14:textId="77777777" w:rsidR="007F3150" w:rsidRPr="00BF4C0F" w:rsidRDefault="007F3150" w:rsidP="007F3150">
      <w:pPr>
        <w:rPr>
          <w:rFonts w:eastAsia="Arial"/>
          <w:bCs/>
          <w:color w:val="000000"/>
          <w:sz w:val="22"/>
          <w:lang w:val="en-US"/>
        </w:rPr>
      </w:pPr>
      <w:r w:rsidRPr="00BF4C0F">
        <w:rPr>
          <w:rFonts w:eastAsia="Arial"/>
          <w:bCs/>
          <w:color w:val="000000"/>
          <w:sz w:val="22"/>
          <w:lang w:val="en-US"/>
        </w:rPr>
        <w:t>These terms of Service apply to all Users of the Service</w:t>
      </w:r>
      <w:r>
        <w:rPr>
          <w:rFonts w:eastAsia="Arial"/>
          <w:bCs/>
          <w:color w:val="000000"/>
          <w:sz w:val="22"/>
          <w:lang w:val="en-US"/>
        </w:rPr>
        <w:t xml:space="preserve">. </w:t>
      </w:r>
      <w:r w:rsidRPr="00BF4C0F">
        <w:rPr>
          <w:rFonts w:eastAsia="Arial"/>
          <w:bCs/>
          <w:color w:val="000000"/>
          <w:sz w:val="22"/>
          <w:lang w:val="en-US"/>
        </w:rPr>
        <w:t xml:space="preserve">The Service includes all aspects of </w:t>
      </w:r>
      <w:r>
        <w:rPr>
          <w:rFonts w:eastAsia="Arial"/>
          <w:bCs/>
          <w:color w:val="000000"/>
          <w:sz w:val="22"/>
          <w:lang w:val="en-US"/>
        </w:rPr>
        <w:t>the AIDR Sample Data Service offered on the website.</w:t>
      </w:r>
    </w:p>
    <w:p w14:paraId="38852FC5" w14:textId="77777777" w:rsidR="007F3150" w:rsidRDefault="007F3150" w:rsidP="007F3150">
      <w:pPr>
        <w:rPr>
          <w:rFonts w:eastAsia="Arial"/>
          <w:bCs/>
          <w:color w:val="000000"/>
          <w:sz w:val="22"/>
          <w:lang w:val="en-US"/>
        </w:rPr>
      </w:pPr>
    </w:p>
    <w:p w14:paraId="68866CDC" w14:textId="77777777" w:rsidR="007F3150" w:rsidRDefault="007F3150" w:rsidP="007F3150">
      <w:pPr>
        <w:autoSpaceDE w:val="0"/>
        <w:autoSpaceDN w:val="0"/>
        <w:adjustRightInd w:val="0"/>
        <w:rPr>
          <w:rFonts w:eastAsia="Arial"/>
          <w:bCs/>
          <w:sz w:val="22"/>
          <w:lang w:val="en-US"/>
        </w:rPr>
      </w:pPr>
      <w:r>
        <w:rPr>
          <w:rFonts w:eastAsia="Arial"/>
          <w:bCs/>
          <w:sz w:val="22"/>
          <w:lang w:val="en-US"/>
        </w:rPr>
        <w:t>QF/QCRI</w:t>
      </w:r>
      <w:r w:rsidRPr="00F7789A">
        <w:rPr>
          <w:rFonts w:eastAsia="Arial"/>
          <w:bCs/>
          <w:sz w:val="22"/>
          <w:lang w:val="en-US"/>
        </w:rPr>
        <w:t xml:space="preserve"> does not endorse any Content s</w:t>
      </w:r>
      <w:r>
        <w:rPr>
          <w:rFonts w:eastAsia="Arial"/>
          <w:bCs/>
          <w:sz w:val="22"/>
          <w:lang w:val="en-US"/>
        </w:rPr>
        <w:t>ubmitted to the Service</w:t>
      </w:r>
      <w:r w:rsidRPr="00F7789A">
        <w:rPr>
          <w:rFonts w:eastAsia="Arial"/>
          <w:bCs/>
          <w:sz w:val="22"/>
          <w:lang w:val="en-US"/>
        </w:rPr>
        <w:t>, or any</w:t>
      </w:r>
      <w:r>
        <w:rPr>
          <w:rFonts w:eastAsia="Arial"/>
          <w:bCs/>
          <w:sz w:val="22"/>
          <w:lang w:val="en-US"/>
        </w:rPr>
        <w:t xml:space="preserve"> </w:t>
      </w:r>
      <w:r w:rsidRPr="00F7789A">
        <w:rPr>
          <w:rFonts w:eastAsia="Arial"/>
          <w:bCs/>
          <w:sz w:val="22"/>
          <w:lang w:val="en-US"/>
        </w:rPr>
        <w:t>opinion, recommendation, or advice expressed t</w:t>
      </w:r>
      <w:r>
        <w:rPr>
          <w:rFonts w:eastAsia="Arial"/>
          <w:bCs/>
          <w:sz w:val="22"/>
          <w:lang w:val="en-US"/>
        </w:rPr>
        <w:t>herein, and QF/QCRI</w:t>
      </w:r>
      <w:r w:rsidRPr="00F7789A">
        <w:rPr>
          <w:rFonts w:eastAsia="Arial"/>
          <w:bCs/>
          <w:sz w:val="22"/>
          <w:lang w:val="en-US"/>
        </w:rPr>
        <w:t xml:space="preserve"> </w:t>
      </w:r>
      <w:r>
        <w:rPr>
          <w:rFonts w:eastAsia="Arial"/>
          <w:bCs/>
          <w:sz w:val="22"/>
          <w:lang w:val="en-US"/>
        </w:rPr>
        <w:t xml:space="preserve">expressly disclaims any and all </w:t>
      </w:r>
      <w:r w:rsidRPr="00F7789A">
        <w:rPr>
          <w:rFonts w:eastAsia="Arial"/>
          <w:bCs/>
          <w:sz w:val="22"/>
          <w:lang w:val="en-US"/>
        </w:rPr>
        <w:t>liability i</w:t>
      </w:r>
      <w:r>
        <w:rPr>
          <w:rFonts w:eastAsia="Arial"/>
          <w:bCs/>
          <w:sz w:val="22"/>
          <w:lang w:val="en-US"/>
        </w:rPr>
        <w:t>n connection with Content. QF/QCRI</w:t>
      </w:r>
      <w:r w:rsidRPr="00F7789A">
        <w:rPr>
          <w:rFonts w:eastAsia="Arial"/>
          <w:bCs/>
          <w:sz w:val="22"/>
          <w:lang w:val="en-US"/>
        </w:rPr>
        <w:t xml:space="preserve"> does not permit copyright infringing activities and</w:t>
      </w:r>
      <w:r>
        <w:rPr>
          <w:rFonts w:eastAsia="Arial"/>
          <w:bCs/>
          <w:sz w:val="22"/>
          <w:lang w:val="en-US"/>
        </w:rPr>
        <w:t xml:space="preserve"> </w:t>
      </w:r>
      <w:r w:rsidRPr="00F7789A">
        <w:rPr>
          <w:rFonts w:eastAsia="Arial"/>
          <w:bCs/>
          <w:sz w:val="22"/>
          <w:lang w:val="en-US"/>
        </w:rPr>
        <w:t xml:space="preserve">infringement of intellectual </w:t>
      </w:r>
      <w:r w:rsidRPr="00F7789A">
        <w:rPr>
          <w:rFonts w:eastAsia="Arial"/>
          <w:bCs/>
          <w:sz w:val="22"/>
          <w:lang w:val="en-US"/>
        </w:rPr>
        <w:lastRenderedPageBreak/>
        <w:t xml:space="preserve">property </w:t>
      </w:r>
      <w:r>
        <w:rPr>
          <w:rFonts w:eastAsia="Arial"/>
          <w:bCs/>
          <w:sz w:val="22"/>
          <w:lang w:val="en-US"/>
        </w:rPr>
        <w:t>rights on the Service, and QF/QCRI</w:t>
      </w:r>
      <w:r w:rsidRPr="00F7789A">
        <w:rPr>
          <w:rFonts w:eastAsia="Arial"/>
          <w:bCs/>
          <w:sz w:val="22"/>
          <w:lang w:val="en-US"/>
        </w:rPr>
        <w:t xml:space="preserve"> will remove all Content if</w:t>
      </w:r>
      <w:r>
        <w:rPr>
          <w:rFonts w:eastAsia="Arial"/>
          <w:bCs/>
          <w:sz w:val="22"/>
          <w:lang w:val="en-US"/>
        </w:rPr>
        <w:t xml:space="preserve"> </w:t>
      </w:r>
      <w:r w:rsidRPr="00F7789A">
        <w:rPr>
          <w:rFonts w:eastAsia="Arial"/>
          <w:bCs/>
          <w:sz w:val="22"/>
          <w:lang w:val="en-US"/>
        </w:rPr>
        <w:t>properly notified that such Content infringes on another’s intellectual property rights.</w:t>
      </w:r>
    </w:p>
    <w:p w14:paraId="080B1B07" w14:textId="77777777" w:rsidR="007F3150" w:rsidRDefault="007F3150" w:rsidP="007F3150">
      <w:pPr>
        <w:autoSpaceDE w:val="0"/>
        <w:autoSpaceDN w:val="0"/>
        <w:adjustRightInd w:val="0"/>
        <w:rPr>
          <w:rFonts w:eastAsia="Arial"/>
          <w:bCs/>
          <w:sz w:val="22"/>
          <w:lang w:val="en-US"/>
        </w:rPr>
      </w:pPr>
    </w:p>
    <w:p w14:paraId="2D188C9F" w14:textId="77777777" w:rsidR="007F3150" w:rsidRPr="002106A9" w:rsidRDefault="007F3150" w:rsidP="007F3150">
      <w:pPr>
        <w:pStyle w:val="ListParagraph"/>
        <w:numPr>
          <w:ilvl w:val="0"/>
          <w:numId w:val="12"/>
        </w:numPr>
        <w:autoSpaceDE w:val="0"/>
        <w:autoSpaceDN w:val="0"/>
        <w:adjustRightInd w:val="0"/>
        <w:rPr>
          <w:rFonts w:ascii="Helvetica-Bold" w:eastAsia="Arial" w:hAnsi="Helvetica-Bold" w:cs="Helvetica-Bold"/>
          <w:b/>
          <w:bCs/>
          <w:sz w:val="19"/>
          <w:szCs w:val="19"/>
          <w:lang w:eastAsia="en-GB"/>
        </w:rPr>
      </w:pPr>
      <w:r>
        <w:rPr>
          <w:rFonts w:ascii="Helvetica-Bold" w:eastAsia="Arial" w:hAnsi="Helvetica-Bold" w:cs="Helvetica-Bold"/>
          <w:b/>
          <w:bCs/>
          <w:sz w:val="19"/>
          <w:szCs w:val="19"/>
          <w:lang w:eastAsia="en-GB"/>
        </w:rPr>
        <w:t>The User</w:t>
      </w:r>
      <w:r w:rsidRPr="002106A9">
        <w:rPr>
          <w:rFonts w:ascii="Helvetica-Bold" w:eastAsia="Arial" w:hAnsi="Helvetica-Bold" w:cs="Helvetica-Bold"/>
          <w:b/>
          <w:bCs/>
          <w:sz w:val="19"/>
          <w:szCs w:val="19"/>
          <w:lang w:eastAsia="en-GB"/>
        </w:rPr>
        <w:t xml:space="preserve"> will use the data only for research on humanitarian computing</w:t>
      </w:r>
    </w:p>
    <w:p w14:paraId="21D788A1" w14:textId="77777777" w:rsidR="007F3150" w:rsidRDefault="007F3150" w:rsidP="007F3150">
      <w:pPr>
        <w:autoSpaceDE w:val="0"/>
        <w:autoSpaceDN w:val="0"/>
        <w:adjustRightInd w:val="0"/>
        <w:rPr>
          <w:rFonts w:ascii="Helvetica-Bold" w:eastAsia="Arial" w:hAnsi="Helvetica-Bold" w:cs="Helvetica-Bold"/>
          <w:b/>
          <w:bCs/>
          <w:sz w:val="19"/>
          <w:szCs w:val="19"/>
          <w:lang w:eastAsia="en-GB"/>
        </w:rPr>
      </w:pPr>
    </w:p>
    <w:p w14:paraId="64A14C4C" w14:textId="77777777" w:rsidR="007F3150" w:rsidRPr="002106A9" w:rsidRDefault="007F3150" w:rsidP="007F3150">
      <w:pPr>
        <w:pStyle w:val="ListParagraph"/>
        <w:numPr>
          <w:ilvl w:val="0"/>
          <w:numId w:val="12"/>
        </w:numPr>
        <w:autoSpaceDE w:val="0"/>
        <w:autoSpaceDN w:val="0"/>
        <w:adjustRightInd w:val="0"/>
        <w:rPr>
          <w:rFonts w:ascii="Helvetica-Bold" w:eastAsia="Arial" w:hAnsi="Helvetica-Bold" w:cs="Helvetica-Bold"/>
          <w:b/>
          <w:bCs/>
          <w:sz w:val="19"/>
          <w:szCs w:val="19"/>
          <w:lang w:eastAsia="en-GB"/>
        </w:rPr>
      </w:pPr>
      <w:r>
        <w:rPr>
          <w:rFonts w:ascii="Helvetica-Bold" w:eastAsia="Arial" w:hAnsi="Helvetica-Bold" w:cs="Helvetica-Bold"/>
          <w:b/>
          <w:bCs/>
          <w:sz w:val="19"/>
          <w:szCs w:val="19"/>
          <w:lang w:eastAsia="en-GB"/>
        </w:rPr>
        <w:t>The User</w:t>
      </w:r>
      <w:r w:rsidRPr="002106A9">
        <w:rPr>
          <w:rFonts w:ascii="Helvetica-Bold" w:eastAsia="Arial" w:hAnsi="Helvetica-Bold" w:cs="Helvetica-Bold"/>
          <w:b/>
          <w:bCs/>
          <w:sz w:val="19"/>
          <w:szCs w:val="19"/>
          <w:lang w:eastAsia="en-GB"/>
        </w:rPr>
        <w:t xml:space="preserve"> will </w:t>
      </w:r>
      <w:r>
        <w:rPr>
          <w:rFonts w:ascii="Helvetica-Bold" w:eastAsia="Arial" w:hAnsi="Helvetica-Bold" w:cs="Helvetica-Bold"/>
          <w:b/>
          <w:bCs/>
          <w:sz w:val="19"/>
          <w:szCs w:val="19"/>
          <w:lang w:eastAsia="en-GB"/>
        </w:rPr>
        <w:t>treat</w:t>
      </w:r>
      <w:r w:rsidRPr="002106A9">
        <w:rPr>
          <w:rFonts w:ascii="Helvetica-Bold" w:eastAsia="Arial" w:hAnsi="Helvetica-Bold" w:cs="Helvetica-Bold"/>
          <w:b/>
          <w:bCs/>
          <w:sz w:val="19"/>
          <w:szCs w:val="19"/>
          <w:lang w:eastAsia="en-GB"/>
        </w:rPr>
        <w:t xml:space="preserve"> the contents of these dataset(s) </w:t>
      </w:r>
      <w:r>
        <w:rPr>
          <w:rFonts w:ascii="Helvetica-Bold" w:eastAsia="Arial" w:hAnsi="Helvetica-Bold" w:cs="Helvetica-Bold"/>
          <w:b/>
          <w:bCs/>
          <w:sz w:val="19"/>
          <w:szCs w:val="19"/>
          <w:lang w:eastAsia="en-GB"/>
        </w:rPr>
        <w:t>as C</w:t>
      </w:r>
      <w:r w:rsidRPr="002106A9">
        <w:rPr>
          <w:rFonts w:ascii="Helvetica-Bold" w:eastAsia="Arial" w:hAnsi="Helvetica-Bold" w:cs="Helvetica-Bold"/>
          <w:b/>
          <w:bCs/>
          <w:sz w:val="19"/>
          <w:szCs w:val="19"/>
          <w:lang w:eastAsia="en-GB"/>
        </w:rPr>
        <w:t xml:space="preserve">onfidential </w:t>
      </w:r>
      <w:r>
        <w:rPr>
          <w:rFonts w:ascii="Helvetica-Bold" w:eastAsia="Arial" w:hAnsi="Helvetica-Bold" w:cs="Helvetica-Bold"/>
          <w:b/>
          <w:bCs/>
          <w:sz w:val="19"/>
          <w:szCs w:val="19"/>
          <w:lang w:eastAsia="en-GB"/>
        </w:rPr>
        <w:t>Information</w:t>
      </w:r>
    </w:p>
    <w:p w14:paraId="1AF8E836" w14:textId="77777777" w:rsidR="007F3150" w:rsidRDefault="007F3150" w:rsidP="007F3150">
      <w:pPr>
        <w:autoSpaceDE w:val="0"/>
        <w:autoSpaceDN w:val="0"/>
        <w:adjustRightInd w:val="0"/>
        <w:rPr>
          <w:rFonts w:ascii="Helvetica-Bold" w:eastAsia="Arial" w:hAnsi="Helvetica-Bold" w:cs="Helvetica-Bold"/>
          <w:b/>
          <w:bCs/>
          <w:sz w:val="19"/>
          <w:szCs w:val="19"/>
          <w:lang w:eastAsia="en-GB"/>
        </w:rPr>
      </w:pPr>
    </w:p>
    <w:p w14:paraId="59F128F9" w14:textId="2DC71A13" w:rsidR="007F3150" w:rsidRPr="002106A9" w:rsidRDefault="007F3150" w:rsidP="007F3150">
      <w:pPr>
        <w:pStyle w:val="ListParagraph"/>
        <w:numPr>
          <w:ilvl w:val="0"/>
          <w:numId w:val="12"/>
        </w:numPr>
        <w:autoSpaceDE w:val="0"/>
        <w:autoSpaceDN w:val="0"/>
        <w:adjustRightInd w:val="0"/>
        <w:rPr>
          <w:rFonts w:ascii="Helvetica-Bold" w:eastAsia="Arial" w:hAnsi="Helvetica-Bold" w:cs="Helvetica-Bold"/>
          <w:b/>
          <w:bCs/>
          <w:sz w:val="19"/>
          <w:szCs w:val="19"/>
          <w:lang w:eastAsia="en-GB"/>
        </w:rPr>
      </w:pPr>
      <w:r w:rsidRPr="002106A9">
        <w:rPr>
          <w:rFonts w:ascii="Helvetica-Bold" w:eastAsia="Arial" w:hAnsi="Helvetica-Bold" w:cs="Helvetica-Bold"/>
          <w:b/>
          <w:bCs/>
          <w:sz w:val="19"/>
          <w:szCs w:val="19"/>
          <w:lang w:eastAsia="en-GB"/>
        </w:rPr>
        <w:t xml:space="preserve">The dataset(s) will be deleted by </w:t>
      </w:r>
      <w:r>
        <w:rPr>
          <w:rFonts w:ascii="Helvetica-Bold" w:eastAsia="Arial" w:hAnsi="Helvetica-Bold" w:cs="Helvetica-Bold"/>
          <w:b/>
          <w:bCs/>
          <w:sz w:val="19"/>
          <w:szCs w:val="19"/>
          <w:lang w:eastAsia="en-GB"/>
        </w:rPr>
        <w:t>User</w:t>
      </w:r>
      <w:r w:rsidR="00852080">
        <w:rPr>
          <w:rFonts w:ascii="Helvetica-Bold" w:eastAsia="Arial" w:hAnsi="Helvetica-Bold" w:cs="Helvetica-Bold"/>
          <w:b/>
          <w:bCs/>
          <w:sz w:val="19"/>
          <w:szCs w:val="19"/>
          <w:lang w:eastAsia="en-GB"/>
        </w:rPr>
        <w:t xml:space="preserve"> upon QCRI’s</w:t>
      </w:r>
      <w:r w:rsidRPr="002106A9">
        <w:rPr>
          <w:rFonts w:ascii="Helvetica-Bold" w:eastAsia="Arial" w:hAnsi="Helvetica-Bold" w:cs="Helvetica-Bold"/>
          <w:b/>
          <w:bCs/>
          <w:sz w:val="19"/>
          <w:szCs w:val="19"/>
          <w:lang w:eastAsia="en-GB"/>
        </w:rPr>
        <w:t xml:space="preserve"> request at any time </w:t>
      </w:r>
    </w:p>
    <w:p w14:paraId="13BDABA1" w14:textId="77777777" w:rsidR="007F3150" w:rsidRDefault="007F3150" w:rsidP="007F3150">
      <w:pPr>
        <w:autoSpaceDE w:val="0"/>
        <w:autoSpaceDN w:val="0"/>
        <w:adjustRightInd w:val="0"/>
        <w:rPr>
          <w:rFonts w:ascii="Helvetica-Bold" w:eastAsia="Arial" w:hAnsi="Helvetica-Bold" w:cs="Helvetica-Bold"/>
          <w:b/>
          <w:bCs/>
          <w:sz w:val="19"/>
          <w:szCs w:val="19"/>
          <w:lang w:eastAsia="en-GB"/>
        </w:rPr>
      </w:pPr>
    </w:p>
    <w:p w14:paraId="6E6E0ACA" w14:textId="77777777" w:rsidR="007F3150" w:rsidRPr="002106A9" w:rsidRDefault="007F3150" w:rsidP="007F3150">
      <w:pPr>
        <w:pStyle w:val="ListParagraph"/>
        <w:numPr>
          <w:ilvl w:val="0"/>
          <w:numId w:val="12"/>
        </w:numPr>
        <w:autoSpaceDE w:val="0"/>
        <w:autoSpaceDN w:val="0"/>
        <w:adjustRightInd w:val="0"/>
        <w:rPr>
          <w:rFonts w:ascii="Helvetica-Bold" w:eastAsia="Arial" w:hAnsi="Helvetica-Bold" w:cs="Helvetica-Bold"/>
          <w:b/>
          <w:bCs/>
          <w:sz w:val="19"/>
          <w:szCs w:val="19"/>
          <w:lang w:eastAsia="en-GB"/>
        </w:rPr>
      </w:pPr>
      <w:r w:rsidRPr="002106A9">
        <w:rPr>
          <w:rFonts w:ascii="Helvetica-Bold" w:eastAsia="Arial" w:hAnsi="Helvetica-Bold" w:cs="Helvetica-Bold"/>
          <w:b/>
          <w:bCs/>
          <w:sz w:val="19"/>
          <w:szCs w:val="19"/>
          <w:lang w:eastAsia="en-GB"/>
        </w:rPr>
        <w:t xml:space="preserve">The dataset(s) will be deleted by </w:t>
      </w:r>
      <w:r>
        <w:rPr>
          <w:rFonts w:ascii="Helvetica-Bold" w:eastAsia="Arial" w:hAnsi="Helvetica-Bold" w:cs="Helvetica-Bold"/>
          <w:b/>
          <w:bCs/>
          <w:sz w:val="19"/>
          <w:szCs w:val="19"/>
          <w:lang w:eastAsia="en-GB"/>
        </w:rPr>
        <w:t>User</w:t>
      </w:r>
      <w:r w:rsidRPr="002106A9">
        <w:rPr>
          <w:rFonts w:ascii="Helvetica-Bold" w:eastAsia="Arial" w:hAnsi="Helvetica-Bold" w:cs="Helvetica-Bold"/>
          <w:b/>
          <w:bCs/>
          <w:sz w:val="19"/>
          <w:szCs w:val="19"/>
          <w:lang w:eastAsia="en-GB"/>
        </w:rPr>
        <w:t xml:space="preserve"> upon completion of the research </w:t>
      </w:r>
    </w:p>
    <w:p w14:paraId="4B49350A" w14:textId="77777777" w:rsidR="007F3150" w:rsidRDefault="007F3150" w:rsidP="007F3150">
      <w:pPr>
        <w:autoSpaceDE w:val="0"/>
        <w:autoSpaceDN w:val="0"/>
        <w:adjustRightInd w:val="0"/>
        <w:rPr>
          <w:rFonts w:ascii="Helvetica-Bold" w:eastAsia="Arial" w:hAnsi="Helvetica-Bold" w:cs="Helvetica-Bold"/>
          <w:b/>
          <w:bCs/>
          <w:sz w:val="19"/>
          <w:szCs w:val="19"/>
          <w:lang w:eastAsia="en-GB"/>
        </w:rPr>
      </w:pPr>
    </w:p>
    <w:p w14:paraId="528492E7" w14:textId="77777777" w:rsidR="007F3150" w:rsidRPr="007F3150" w:rsidRDefault="007F3150" w:rsidP="007F3150">
      <w:pPr>
        <w:pStyle w:val="ListParagraph"/>
        <w:numPr>
          <w:ilvl w:val="0"/>
          <w:numId w:val="12"/>
        </w:numPr>
        <w:autoSpaceDE w:val="0"/>
        <w:autoSpaceDN w:val="0"/>
        <w:adjustRightInd w:val="0"/>
        <w:rPr>
          <w:rFonts w:ascii="Helvetica-Bold" w:eastAsia="Arial" w:hAnsi="Helvetica-Bold" w:cs="Helvetica-Bold"/>
          <w:b/>
          <w:bCs/>
          <w:sz w:val="19"/>
          <w:szCs w:val="19"/>
          <w:lang w:eastAsia="en-GB"/>
        </w:rPr>
      </w:pPr>
      <w:r w:rsidRPr="002106A9">
        <w:rPr>
          <w:rFonts w:ascii="Helvetica-Bold" w:eastAsia="Arial" w:hAnsi="Helvetica-Bold" w:cs="Helvetica-Bold"/>
          <w:b/>
          <w:bCs/>
          <w:sz w:val="19"/>
          <w:szCs w:val="19"/>
          <w:lang w:eastAsia="en-GB"/>
        </w:rPr>
        <w:t xml:space="preserve">The tweet-ids are </w:t>
      </w:r>
      <w:r w:rsidRPr="007F3150">
        <w:rPr>
          <w:rFonts w:ascii="Helvetica-Bold" w:eastAsia="Arial" w:hAnsi="Helvetica-Bold" w:cs="Helvetica-Bold"/>
          <w:b/>
          <w:bCs/>
          <w:sz w:val="19"/>
          <w:szCs w:val="19"/>
          <w:u w:val="single"/>
          <w:lang w:eastAsia="en-GB"/>
        </w:rPr>
        <w:t>not</w:t>
      </w:r>
      <w:r w:rsidRPr="002106A9">
        <w:rPr>
          <w:rFonts w:ascii="Helvetica-Bold" w:eastAsia="Arial" w:hAnsi="Helvetica-Bold" w:cs="Helvetica-Bold"/>
          <w:b/>
          <w:bCs/>
          <w:sz w:val="19"/>
          <w:szCs w:val="19"/>
          <w:lang w:eastAsia="en-GB"/>
        </w:rPr>
        <w:t xml:space="preserve"> </w:t>
      </w:r>
      <w:r>
        <w:rPr>
          <w:rFonts w:ascii="Helvetica-Bold" w:eastAsia="Arial" w:hAnsi="Helvetica-Bold" w:cs="Helvetica-Bold"/>
          <w:b/>
          <w:bCs/>
          <w:sz w:val="19"/>
          <w:szCs w:val="19"/>
          <w:lang w:eastAsia="en-GB"/>
        </w:rPr>
        <w:t>C</w:t>
      </w:r>
      <w:r w:rsidRPr="002106A9">
        <w:rPr>
          <w:rFonts w:ascii="Helvetica-Bold" w:eastAsia="Arial" w:hAnsi="Helvetica-Bold" w:cs="Helvetica-Bold"/>
          <w:b/>
          <w:bCs/>
          <w:sz w:val="19"/>
          <w:szCs w:val="19"/>
          <w:lang w:eastAsia="en-GB"/>
        </w:rPr>
        <w:t>onfidential</w:t>
      </w:r>
      <w:r>
        <w:rPr>
          <w:rFonts w:ascii="Helvetica-Bold" w:eastAsia="Arial" w:hAnsi="Helvetica-Bold" w:cs="Helvetica-Bold"/>
          <w:b/>
          <w:bCs/>
          <w:sz w:val="19"/>
          <w:szCs w:val="19"/>
          <w:lang w:eastAsia="en-GB"/>
        </w:rPr>
        <w:t xml:space="preserve"> Information</w:t>
      </w:r>
    </w:p>
    <w:p w14:paraId="430492B1" w14:textId="77777777" w:rsidR="007F3150" w:rsidRPr="002106A9" w:rsidRDefault="007F3150" w:rsidP="007F3150">
      <w:pPr>
        <w:pStyle w:val="Heading2"/>
        <w:rPr>
          <w:b/>
        </w:rPr>
      </w:pPr>
      <w:r w:rsidRPr="002106A9">
        <w:rPr>
          <w:b/>
        </w:rPr>
        <w:t>Attribution</w:t>
      </w:r>
    </w:p>
    <w:p w14:paraId="217C63EC" w14:textId="75A1B519" w:rsidR="007F3150" w:rsidRPr="002106A9" w:rsidRDefault="007F3150" w:rsidP="007F3150">
      <w:pPr>
        <w:autoSpaceDE w:val="0"/>
        <w:autoSpaceDN w:val="0"/>
        <w:adjustRightInd w:val="0"/>
        <w:rPr>
          <w:rFonts w:eastAsia="Arial"/>
          <w:bCs/>
          <w:sz w:val="22"/>
          <w:lang w:val="en-US"/>
        </w:rPr>
      </w:pPr>
      <w:r>
        <w:rPr>
          <w:rFonts w:eastAsia="Arial"/>
          <w:bCs/>
          <w:sz w:val="22"/>
          <w:lang w:val="en-US"/>
        </w:rPr>
        <w:t xml:space="preserve">Unless requested by QCRI otherwise, </w:t>
      </w:r>
      <w:r w:rsidR="00852080">
        <w:rPr>
          <w:rFonts w:eastAsia="Arial"/>
          <w:bCs/>
          <w:sz w:val="22"/>
          <w:lang w:val="en-US"/>
        </w:rPr>
        <w:t>User</w:t>
      </w:r>
      <w:r w:rsidRPr="002106A9">
        <w:rPr>
          <w:rFonts w:eastAsia="Arial"/>
          <w:bCs/>
          <w:sz w:val="22"/>
          <w:lang w:val="en-US"/>
        </w:rPr>
        <w:t xml:space="preserve"> will cite the following paper in derived publications.</w:t>
      </w:r>
    </w:p>
    <w:p w14:paraId="3C12237C" w14:textId="77777777" w:rsidR="007F3150" w:rsidRDefault="007F3150" w:rsidP="007F3150">
      <w:pPr>
        <w:autoSpaceDE w:val="0"/>
        <w:autoSpaceDN w:val="0"/>
        <w:adjustRightInd w:val="0"/>
        <w:rPr>
          <w:rFonts w:eastAsia="Arial"/>
          <w:bCs/>
          <w:sz w:val="22"/>
          <w:lang w:val="en-US"/>
        </w:rPr>
      </w:pPr>
    </w:p>
    <w:p w14:paraId="1EE82237" w14:textId="77777777" w:rsidR="007F3150" w:rsidRPr="002106A9" w:rsidRDefault="007F3150" w:rsidP="007F3150">
      <w:pPr>
        <w:autoSpaceDE w:val="0"/>
        <w:autoSpaceDN w:val="0"/>
        <w:adjustRightInd w:val="0"/>
        <w:rPr>
          <w:rFonts w:eastAsia="Arial"/>
          <w:bCs/>
          <w:i/>
          <w:sz w:val="22"/>
          <w:lang w:val="en-US"/>
        </w:rPr>
      </w:pPr>
      <w:proofErr w:type="gramStart"/>
      <w:r w:rsidRPr="002106A9">
        <w:rPr>
          <w:rFonts w:eastAsia="Arial"/>
          <w:bCs/>
          <w:i/>
          <w:sz w:val="22"/>
          <w:lang w:val="en-US"/>
        </w:rPr>
        <w:t>Muhammad Imran, Carlos Castillo, Ji Lucas, Patrick Meier, and Sarah Vieweg.</w:t>
      </w:r>
      <w:proofErr w:type="gramEnd"/>
      <w:r w:rsidRPr="002106A9">
        <w:rPr>
          <w:rFonts w:eastAsia="Arial"/>
          <w:bCs/>
          <w:i/>
          <w:sz w:val="22"/>
          <w:lang w:val="en-US"/>
        </w:rPr>
        <w:t xml:space="preserve"> "AIDR: Artificial</w:t>
      </w:r>
    </w:p>
    <w:p w14:paraId="4A756D79" w14:textId="77777777" w:rsidR="007F3150" w:rsidRPr="002106A9" w:rsidRDefault="007F3150" w:rsidP="007F3150">
      <w:pPr>
        <w:autoSpaceDE w:val="0"/>
        <w:autoSpaceDN w:val="0"/>
        <w:adjustRightInd w:val="0"/>
        <w:rPr>
          <w:rFonts w:eastAsia="Arial"/>
          <w:bCs/>
          <w:i/>
          <w:sz w:val="22"/>
          <w:lang w:val="en-US"/>
        </w:rPr>
      </w:pPr>
      <w:proofErr w:type="gramStart"/>
      <w:r w:rsidRPr="002106A9">
        <w:rPr>
          <w:rFonts w:eastAsia="Arial"/>
          <w:bCs/>
          <w:i/>
          <w:sz w:val="22"/>
          <w:lang w:val="en-US"/>
        </w:rPr>
        <w:t>Intelligence for Disaster Response."</w:t>
      </w:r>
      <w:proofErr w:type="gramEnd"/>
      <w:r w:rsidRPr="002106A9">
        <w:rPr>
          <w:rFonts w:eastAsia="Arial"/>
          <w:bCs/>
          <w:i/>
          <w:sz w:val="22"/>
          <w:lang w:val="en-US"/>
        </w:rPr>
        <w:t xml:space="preserve"> Proceedings of the companion publication of the 23rd</w:t>
      </w:r>
    </w:p>
    <w:p w14:paraId="15F59E77" w14:textId="77777777" w:rsidR="007F3150" w:rsidRPr="002106A9" w:rsidRDefault="007F3150" w:rsidP="007F3150">
      <w:pPr>
        <w:autoSpaceDE w:val="0"/>
        <w:autoSpaceDN w:val="0"/>
        <w:adjustRightInd w:val="0"/>
        <w:rPr>
          <w:rFonts w:eastAsia="Arial"/>
          <w:bCs/>
          <w:i/>
          <w:sz w:val="22"/>
          <w:lang w:val="en-US"/>
        </w:rPr>
      </w:pPr>
      <w:proofErr w:type="gramStart"/>
      <w:r w:rsidRPr="002106A9">
        <w:rPr>
          <w:rFonts w:eastAsia="Arial"/>
          <w:bCs/>
          <w:i/>
          <w:sz w:val="22"/>
          <w:lang w:val="en-US"/>
        </w:rPr>
        <w:t>international</w:t>
      </w:r>
      <w:proofErr w:type="gramEnd"/>
      <w:r w:rsidRPr="002106A9">
        <w:rPr>
          <w:rFonts w:eastAsia="Arial"/>
          <w:bCs/>
          <w:i/>
          <w:sz w:val="22"/>
          <w:lang w:val="en-US"/>
        </w:rPr>
        <w:t xml:space="preserve"> conference on World wide web companion. </w:t>
      </w:r>
      <w:proofErr w:type="gramStart"/>
      <w:r w:rsidRPr="002106A9">
        <w:rPr>
          <w:rFonts w:eastAsia="Arial"/>
          <w:bCs/>
          <w:i/>
          <w:sz w:val="22"/>
          <w:lang w:val="en-US"/>
        </w:rPr>
        <w:t>Internati</w:t>
      </w:r>
      <w:r>
        <w:rPr>
          <w:rFonts w:eastAsia="Arial"/>
          <w:bCs/>
          <w:i/>
          <w:sz w:val="22"/>
          <w:lang w:val="en-US"/>
        </w:rPr>
        <w:t xml:space="preserve">onal World Wide Web Conferences </w:t>
      </w:r>
      <w:r w:rsidRPr="002106A9">
        <w:rPr>
          <w:rFonts w:eastAsia="Arial"/>
          <w:bCs/>
          <w:i/>
          <w:sz w:val="22"/>
          <w:lang w:val="en-US"/>
        </w:rPr>
        <w:t>Steering Committee, 2014.</w:t>
      </w:r>
      <w:proofErr w:type="gramEnd"/>
    </w:p>
    <w:p w14:paraId="61F6C137" w14:textId="77777777" w:rsidR="00293C7B" w:rsidRPr="00293C7B" w:rsidRDefault="00293C7B" w:rsidP="00293C7B">
      <w:pPr>
        <w:pStyle w:val="Heading1"/>
        <w:keepNext w:val="0"/>
        <w:widowControl w:val="0"/>
      </w:pPr>
      <w:r>
        <w:t>DefinItions</w:t>
      </w:r>
    </w:p>
    <w:p w14:paraId="2A3DA52B" w14:textId="5DB56134" w:rsidR="00CB78EF" w:rsidRPr="00852080" w:rsidRDefault="00CB78EF" w:rsidP="00CB78EF">
      <w:pPr>
        <w:rPr>
          <w:rFonts w:eastAsia="Arial"/>
        </w:rPr>
      </w:pPr>
      <w:r w:rsidRPr="00852080">
        <w:rPr>
          <w:rFonts w:eastAsia="Arial"/>
          <w:bCs/>
          <w:sz w:val="22"/>
          <w:lang w:val="en-US"/>
        </w:rPr>
        <w:t>The following capitalized terms have the following meaning</w:t>
      </w:r>
      <w:r w:rsidR="00674D16" w:rsidRPr="00852080">
        <w:rPr>
          <w:rFonts w:eastAsia="Arial"/>
          <w:bCs/>
          <w:sz w:val="22"/>
          <w:lang w:val="en-US"/>
        </w:rPr>
        <w:t xml:space="preserve"> set forth below</w:t>
      </w:r>
      <w:r w:rsidR="00977877" w:rsidRPr="00852080">
        <w:rPr>
          <w:rFonts w:eastAsia="Arial"/>
        </w:rPr>
        <w:t>.</w:t>
      </w:r>
    </w:p>
    <w:p w14:paraId="22513103" w14:textId="77777777" w:rsidR="00852080" w:rsidRPr="00852080" w:rsidRDefault="00852080" w:rsidP="00852080">
      <w:pPr>
        <w:pStyle w:val="Heading2"/>
        <w:rPr>
          <w:sz w:val="22"/>
          <w:szCs w:val="22"/>
        </w:rPr>
      </w:pPr>
      <w:r w:rsidRPr="00852080">
        <w:rPr>
          <w:sz w:val="22"/>
          <w:szCs w:val="22"/>
        </w:rPr>
        <w:t>“User” refers to you or anyone or entity that downloads from this website.</w:t>
      </w:r>
    </w:p>
    <w:p w14:paraId="1FD201CE" w14:textId="77777777" w:rsidR="00852080" w:rsidRPr="00852080" w:rsidRDefault="00852080" w:rsidP="00852080">
      <w:pPr>
        <w:pStyle w:val="Heading2"/>
        <w:rPr>
          <w:sz w:val="22"/>
          <w:szCs w:val="22"/>
        </w:rPr>
      </w:pPr>
      <w:r w:rsidRPr="00852080">
        <w:rPr>
          <w:sz w:val="22"/>
          <w:szCs w:val="22"/>
        </w:rPr>
        <w:t xml:space="preserve">“Service” refers to all service provided by AIDR Sample Data Service. </w:t>
      </w:r>
    </w:p>
    <w:p w14:paraId="569BFAC6" w14:textId="77777777" w:rsidR="00852080" w:rsidRPr="00852080" w:rsidRDefault="00852080" w:rsidP="00852080">
      <w:pPr>
        <w:pStyle w:val="Heading2"/>
        <w:rPr>
          <w:sz w:val="22"/>
          <w:szCs w:val="22"/>
        </w:rPr>
      </w:pPr>
      <w:r w:rsidRPr="00852080">
        <w:rPr>
          <w:sz w:val="22"/>
          <w:szCs w:val="22"/>
        </w:rPr>
        <w:t xml:space="preserve">“Content” refers to all data to be found or viewed on AIDR Sample Data Service. </w:t>
      </w:r>
    </w:p>
    <w:p w14:paraId="38F06DF3" w14:textId="77777777" w:rsidR="00852080" w:rsidRPr="00852080" w:rsidRDefault="00852080" w:rsidP="00852080">
      <w:pPr>
        <w:pStyle w:val="Heading2"/>
        <w:rPr>
          <w:sz w:val="22"/>
          <w:szCs w:val="22"/>
        </w:rPr>
      </w:pPr>
      <w:r w:rsidRPr="00852080">
        <w:rPr>
          <w:sz w:val="22"/>
          <w:szCs w:val="22"/>
        </w:rPr>
        <w:t>“Permitted Purpose" means the purpose for which Content may be used as set out in this Agreement.</w:t>
      </w:r>
    </w:p>
    <w:p w14:paraId="70450156" w14:textId="170934B1" w:rsidR="00852080" w:rsidRPr="00852080" w:rsidRDefault="00852080" w:rsidP="00CB78EF">
      <w:pPr>
        <w:pStyle w:val="Heading2"/>
        <w:rPr>
          <w:sz w:val="22"/>
          <w:szCs w:val="22"/>
        </w:rPr>
      </w:pPr>
      <w:r w:rsidRPr="00852080">
        <w:rPr>
          <w:sz w:val="22"/>
          <w:szCs w:val="22"/>
        </w:rPr>
        <w:t>“Personal Data” is data that can identify a User.</w:t>
      </w:r>
    </w:p>
    <w:p w14:paraId="78363F7A" w14:textId="7BDD86D8" w:rsidR="003051B9" w:rsidRPr="00852080" w:rsidRDefault="00852080" w:rsidP="00977877">
      <w:pPr>
        <w:pStyle w:val="Heading2"/>
        <w:rPr>
          <w:sz w:val="22"/>
          <w:szCs w:val="22"/>
        </w:rPr>
      </w:pPr>
      <w:r w:rsidRPr="00852080">
        <w:rPr>
          <w:sz w:val="22"/>
          <w:szCs w:val="22"/>
        </w:rPr>
        <w:t xml:space="preserve"> </w:t>
      </w:r>
      <w:r w:rsidRPr="00852080">
        <w:rPr>
          <w:sz w:val="22"/>
          <w:szCs w:val="22"/>
        </w:rPr>
        <w:t>“Force Majeure Event” means</w:t>
      </w:r>
      <w:r w:rsidRPr="00852080">
        <w:rPr>
          <w:sz w:val="22"/>
          <w:szCs w:val="22"/>
        </w:rPr>
        <w:t>:</w:t>
      </w:r>
    </w:p>
    <w:p w14:paraId="036BC9CD" w14:textId="7BCE471C" w:rsidR="00852080" w:rsidRPr="00852080" w:rsidRDefault="00852080" w:rsidP="00852080">
      <w:pPr>
        <w:ind w:left="708"/>
        <w:rPr>
          <w:rFonts w:eastAsia="Arial"/>
          <w:bCs/>
          <w:sz w:val="22"/>
          <w:lang w:val="en-US"/>
        </w:rPr>
      </w:pPr>
      <w:r w:rsidRPr="00852080">
        <w:rPr>
          <w:rFonts w:eastAsia="Arial"/>
          <w:bCs/>
          <w:sz w:val="22"/>
          <w:lang w:val="en-US"/>
        </w:rPr>
        <w:t>A</w:t>
      </w:r>
      <w:r w:rsidRPr="00852080">
        <w:rPr>
          <w:rFonts w:eastAsia="Arial"/>
          <w:bCs/>
          <w:sz w:val="22"/>
          <w:lang w:val="en-US"/>
        </w:rPr>
        <w:t xml:space="preserve">ny act, event, non-happening, omission or accident that is beyond the parties reasonable control and is not reasonably foreseeable and that causes or results in default or delay in the performance by the Service of any of its obligations under this Agreement, including (a) acts of God, war, riot, civil unrest, terrorism, malicious damage or strike (b) </w:t>
      </w:r>
      <w:proofErr w:type="spellStart"/>
      <w:r w:rsidRPr="00852080">
        <w:rPr>
          <w:rFonts w:eastAsia="Arial"/>
          <w:bCs/>
          <w:sz w:val="22"/>
          <w:lang w:val="en-US"/>
        </w:rPr>
        <w:t>cyber attacks</w:t>
      </w:r>
      <w:proofErr w:type="spellEnd"/>
      <w:r w:rsidRPr="00852080">
        <w:rPr>
          <w:rFonts w:eastAsia="Arial"/>
          <w:bCs/>
          <w:sz w:val="22"/>
          <w:lang w:val="en-US"/>
        </w:rPr>
        <w:t xml:space="preserve">, distributed denial of service attacks or other viruses (c) failure of or interruption to telecommunications services, power supply, cloud computing services, machinery or other utility services, or the impossibility of the use of public or private telecommunications networks; (d) lightning, earthquake, hurricane, storm, fire, flood, drought, accumulation of snow or ice and other extreme weather or environmental conditions; (e) government action </w:t>
      </w:r>
      <w:r w:rsidRPr="00852080">
        <w:rPr>
          <w:rFonts w:eastAsia="Arial"/>
          <w:bCs/>
          <w:sz w:val="22"/>
          <w:lang w:val="en-US"/>
        </w:rPr>
        <w:lastRenderedPageBreak/>
        <w:t>or decree, any legal or regulatory change and any decision, order, act or omission of any governmental, regulatory, judicial or other body (whether or not having legal powers).</w:t>
      </w:r>
    </w:p>
    <w:p w14:paraId="542E169E" w14:textId="46BD0821" w:rsidR="00874ECD" w:rsidRPr="00977877" w:rsidRDefault="00F823EB" w:rsidP="00977877">
      <w:pPr>
        <w:pStyle w:val="Heading2"/>
      </w:pPr>
      <w:r w:rsidRPr="00852080">
        <w:rPr>
          <w:sz w:val="22"/>
          <w:szCs w:val="22"/>
        </w:rPr>
        <w:t xml:space="preserve"> </w:t>
      </w:r>
      <w:r w:rsidR="00874ECD" w:rsidRPr="00852080">
        <w:rPr>
          <w:sz w:val="22"/>
          <w:szCs w:val="22"/>
        </w:rPr>
        <w:t>“</w:t>
      </w:r>
      <w:commentRangeStart w:id="0"/>
      <w:r w:rsidR="00874ECD" w:rsidRPr="00852080">
        <w:rPr>
          <w:sz w:val="22"/>
          <w:szCs w:val="22"/>
        </w:rPr>
        <w:t xml:space="preserve">Confidential Information” means </w:t>
      </w:r>
      <w:r w:rsidR="00937E7C" w:rsidRPr="00852080">
        <w:rPr>
          <w:sz w:val="22"/>
          <w:szCs w:val="22"/>
        </w:rPr>
        <w:t xml:space="preserve">any </w:t>
      </w:r>
      <w:r w:rsidR="00874ECD" w:rsidRPr="00852080">
        <w:rPr>
          <w:sz w:val="22"/>
          <w:szCs w:val="22"/>
        </w:rPr>
        <w:t>information</w:t>
      </w:r>
      <w:r w:rsidR="00937E7C" w:rsidRPr="00852080">
        <w:rPr>
          <w:sz w:val="22"/>
          <w:szCs w:val="22"/>
        </w:rPr>
        <w:t>, material</w:t>
      </w:r>
      <w:r w:rsidR="00874ECD" w:rsidRPr="00852080">
        <w:rPr>
          <w:sz w:val="22"/>
          <w:szCs w:val="22"/>
        </w:rPr>
        <w:t xml:space="preserve"> and</w:t>
      </w:r>
      <w:r w:rsidR="00A20B1C" w:rsidRPr="00852080">
        <w:rPr>
          <w:sz w:val="22"/>
          <w:szCs w:val="22"/>
        </w:rPr>
        <w:t>/or</w:t>
      </w:r>
      <w:r w:rsidR="00874ECD" w:rsidRPr="00852080">
        <w:rPr>
          <w:sz w:val="22"/>
          <w:szCs w:val="22"/>
        </w:rPr>
        <w:t xml:space="preserve"> proprietary</w:t>
      </w:r>
      <w:r w:rsidR="00874ECD" w:rsidRPr="00977877">
        <w:t xml:space="preserve"> products </w:t>
      </w:r>
      <w:r w:rsidR="00937E7C" w:rsidRPr="00977877">
        <w:t xml:space="preserve">disclosed, </w:t>
      </w:r>
      <w:r w:rsidR="00874ECD" w:rsidRPr="00977877">
        <w:t xml:space="preserve">transferred </w:t>
      </w:r>
      <w:r w:rsidR="00937E7C" w:rsidRPr="00977877">
        <w:t xml:space="preserve">or made available </w:t>
      </w:r>
      <w:r w:rsidR="00A20B1C">
        <w:t>that is not in the public domain.</w:t>
      </w:r>
      <w:commentRangeEnd w:id="0"/>
      <w:r w:rsidR="00FB47A5">
        <w:rPr>
          <w:rStyle w:val="CommentReference"/>
          <w:rFonts w:eastAsia="Times New Roman"/>
          <w:bCs w:val="0"/>
          <w:lang w:val="en-GB"/>
        </w:rPr>
        <w:commentReference w:id="0"/>
      </w:r>
    </w:p>
    <w:p w14:paraId="302C0B16" w14:textId="43971250" w:rsidR="002106A9" w:rsidDel="007F3150" w:rsidRDefault="002106A9" w:rsidP="00A37338">
      <w:pPr>
        <w:autoSpaceDE w:val="0"/>
        <w:autoSpaceDN w:val="0"/>
        <w:adjustRightInd w:val="0"/>
        <w:rPr>
          <w:del w:id="1" w:author="Raymond A. Filippi" w:date="2015-11-25T16:15:00Z"/>
          <w:rFonts w:eastAsia="Arial"/>
          <w:bCs/>
          <w:sz w:val="22"/>
          <w:lang w:val="en-US"/>
        </w:rPr>
      </w:pPr>
      <w:bookmarkStart w:id="2" w:name="_GoBack"/>
      <w:bookmarkEnd w:id="2"/>
    </w:p>
    <w:p w14:paraId="1F6F3A98" w14:textId="15A6604E" w:rsidR="00FE02B7" w:rsidRPr="00C43F65" w:rsidRDefault="00FE02B7" w:rsidP="00C43F65">
      <w:pPr>
        <w:pStyle w:val="Heading1"/>
        <w:keepNext w:val="0"/>
        <w:keepLines w:val="0"/>
        <w:widowControl w:val="0"/>
      </w:pPr>
      <w:r w:rsidRPr="00C43F65">
        <w:t>Passwords and Personal Keys/Credentials</w:t>
      </w:r>
    </w:p>
    <w:p w14:paraId="0927A679" w14:textId="53759A31" w:rsidR="00F17DBF" w:rsidRDefault="00DB465C" w:rsidP="00F17DBF">
      <w:pPr>
        <w:autoSpaceDE w:val="0"/>
        <w:autoSpaceDN w:val="0"/>
        <w:adjustRightInd w:val="0"/>
        <w:rPr>
          <w:rFonts w:eastAsia="Arial"/>
          <w:bCs/>
          <w:sz w:val="22"/>
          <w:lang w:val="en-US"/>
        </w:rPr>
      </w:pPr>
      <w:r>
        <w:rPr>
          <w:rFonts w:eastAsia="Arial"/>
          <w:bCs/>
          <w:color w:val="000000"/>
          <w:sz w:val="22"/>
          <w:lang w:val="en-US"/>
        </w:rPr>
        <w:t>AIDR Sample Data Service</w:t>
      </w:r>
      <w:r w:rsidRPr="004869B1">
        <w:rPr>
          <w:rFonts w:eastAsia="Arial"/>
          <w:bCs/>
          <w:color w:val="000000"/>
          <w:sz w:val="22"/>
          <w:lang w:val="en-US"/>
        </w:rPr>
        <w:t xml:space="preserve"> </w:t>
      </w:r>
      <w:r w:rsidR="00F7566B">
        <w:rPr>
          <w:rFonts w:eastAsia="Arial"/>
          <w:bCs/>
          <w:sz w:val="22"/>
          <w:lang w:val="en-US"/>
        </w:rPr>
        <w:t xml:space="preserve">uses </w:t>
      </w:r>
      <w:r w:rsidR="00967F75">
        <w:rPr>
          <w:rFonts w:eastAsia="Arial"/>
          <w:bCs/>
          <w:sz w:val="22"/>
          <w:lang w:val="en-US"/>
        </w:rPr>
        <w:t>industry standard 2048</w:t>
      </w:r>
      <w:r w:rsidR="006231BA">
        <w:rPr>
          <w:rFonts w:eastAsia="Arial"/>
          <w:bCs/>
          <w:sz w:val="22"/>
          <w:lang w:val="en-US"/>
        </w:rPr>
        <w:t xml:space="preserve">-bit </w:t>
      </w:r>
      <w:r w:rsidR="00967F75">
        <w:rPr>
          <w:rFonts w:eastAsia="Arial"/>
          <w:bCs/>
          <w:sz w:val="22"/>
          <w:lang w:val="en-US"/>
        </w:rPr>
        <w:t xml:space="preserve">SSL </w:t>
      </w:r>
      <w:r w:rsidR="006231BA">
        <w:rPr>
          <w:rFonts w:eastAsia="Arial"/>
          <w:bCs/>
          <w:sz w:val="22"/>
          <w:lang w:val="en-US"/>
        </w:rPr>
        <w:t>encrypted connections for all communication involving sensitive data</w:t>
      </w:r>
      <w:r w:rsidR="00B071E0">
        <w:rPr>
          <w:rFonts w:eastAsia="Arial"/>
          <w:bCs/>
          <w:sz w:val="22"/>
          <w:lang w:val="en-US"/>
        </w:rPr>
        <w:t xml:space="preserve"> such as </w:t>
      </w:r>
      <w:r w:rsidR="006231BA">
        <w:rPr>
          <w:rFonts w:eastAsia="Arial"/>
          <w:bCs/>
          <w:sz w:val="22"/>
          <w:lang w:val="en-US"/>
        </w:rPr>
        <w:t xml:space="preserve">sign up, sign in, </w:t>
      </w:r>
      <w:r w:rsidR="00B071E0">
        <w:rPr>
          <w:rFonts w:eastAsia="Arial"/>
          <w:bCs/>
          <w:sz w:val="22"/>
          <w:lang w:val="en-US"/>
        </w:rPr>
        <w:t xml:space="preserve">and </w:t>
      </w:r>
      <w:r w:rsidR="006231BA">
        <w:rPr>
          <w:rFonts w:eastAsia="Arial"/>
          <w:bCs/>
          <w:sz w:val="22"/>
          <w:lang w:val="en-US"/>
        </w:rPr>
        <w:t>change account</w:t>
      </w:r>
      <w:r w:rsidR="00F7566B">
        <w:rPr>
          <w:rFonts w:eastAsia="Arial"/>
          <w:bCs/>
          <w:sz w:val="22"/>
          <w:lang w:val="en-US"/>
        </w:rPr>
        <w:t xml:space="preserve"> </w:t>
      </w:r>
      <w:r w:rsidR="006231BA">
        <w:rPr>
          <w:rFonts w:eastAsia="Arial"/>
          <w:bCs/>
          <w:sz w:val="22"/>
          <w:lang w:val="en-US"/>
        </w:rPr>
        <w:t xml:space="preserve">details. However, you </w:t>
      </w:r>
      <w:r w:rsidR="00F17DBF">
        <w:rPr>
          <w:rFonts w:eastAsia="Arial"/>
          <w:bCs/>
          <w:sz w:val="22"/>
          <w:lang w:val="en-US"/>
        </w:rPr>
        <w:t xml:space="preserve">are responsible </w:t>
      </w:r>
      <w:r w:rsidR="00FE02B7" w:rsidRPr="00F17DBF">
        <w:rPr>
          <w:rFonts w:eastAsia="Arial"/>
          <w:bCs/>
          <w:sz w:val="22"/>
          <w:lang w:val="en-US"/>
        </w:rPr>
        <w:t>for safeguarding any password/keys/credent</w:t>
      </w:r>
      <w:r w:rsidR="00F17DBF">
        <w:rPr>
          <w:rFonts w:eastAsia="Arial"/>
          <w:bCs/>
          <w:sz w:val="22"/>
          <w:lang w:val="en-US"/>
        </w:rPr>
        <w:t>ials used to access</w:t>
      </w:r>
      <w:r>
        <w:rPr>
          <w:rFonts w:eastAsia="Arial"/>
          <w:bCs/>
          <w:sz w:val="22"/>
          <w:lang w:val="en-US"/>
        </w:rPr>
        <w:t xml:space="preserve"> </w:t>
      </w:r>
      <w:r>
        <w:rPr>
          <w:rFonts w:eastAsia="Arial"/>
          <w:bCs/>
          <w:color w:val="000000"/>
          <w:sz w:val="22"/>
          <w:lang w:val="en-US"/>
        </w:rPr>
        <w:t>AIDR Sample Data Service</w:t>
      </w:r>
      <w:r w:rsidR="00FE02B7" w:rsidRPr="00F17DBF">
        <w:rPr>
          <w:rFonts w:eastAsia="Arial"/>
          <w:bCs/>
          <w:sz w:val="22"/>
          <w:lang w:val="en-US"/>
        </w:rPr>
        <w:t xml:space="preserve"> and for any activities or acti</w:t>
      </w:r>
      <w:r w:rsidR="00F17DBF">
        <w:rPr>
          <w:rFonts w:eastAsia="Arial"/>
          <w:bCs/>
          <w:sz w:val="22"/>
          <w:lang w:val="en-US"/>
        </w:rPr>
        <w:t xml:space="preserve">ons under these credentials. We </w:t>
      </w:r>
      <w:r w:rsidR="00FE02B7" w:rsidRPr="00F17DBF">
        <w:rPr>
          <w:rFonts w:eastAsia="Arial"/>
          <w:bCs/>
          <w:sz w:val="22"/>
          <w:lang w:val="en-US"/>
        </w:rPr>
        <w:t>recommend the use of "strong" passwords (passwords that use a combination of upper and lower case letters, n</w:t>
      </w:r>
      <w:r w:rsidR="00F17DBF">
        <w:rPr>
          <w:rFonts w:eastAsia="Arial"/>
          <w:bCs/>
          <w:sz w:val="22"/>
          <w:lang w:val="en-US"/>
        </w:rPr>
        <w:t xml:space="preserve">umbers and symbols). </w:t>
      </w:r>
    </w:p>
    <w:p w14:paraId="512A2DD9" w14:textId="77777777" w:rsidR="007852D8" w:rsidRDefault="007852D8" w:rsidP="00F17DBF">
      <w:pPr>
        <w:autoSpaceDE w:val="0"/>
        <w:autoSpaceDN w:val="0"/>
        <w:adjustRightInd w:val="0"/>
        <w:rPr>
          <w:rFonts w:eastAsia="Arial"/>
          <w:bCs/>
          <w:sz w:val="22"/>
          <w:lang w:val="en-US"/>
        </w:rPr>
      </w:pPr>
    </w:p>
    <w:p w14:paraId="205A0593" w14:textId="43559495" w:rsidR="00AC33C5" w:rsidRDefault="007852D8" w:rsidP="00F17DBF">
      <w:pPr>
        <w:autoSpaceDE w:val="0"/>
        <w:autoSpaceDN w:val="0"/>
        <w:adjustRightInd w:val="0"/>
        <w:rPr>
          <w:rFonts w:eastAsia="Arial"/>
          <w:bCs/>
          <w:sz w:val="22"/>
          <w:lang w:val="en-US"/>
        </w:rPr>
      </w:pPr>
      <w:r>
        <w:rPr>
          <w:rFonts w:eastAsia="Arial"/>
          <w:bCs/>
          <w:sz w:val="22"/>
          <w:lang w:val="en-US"/>
        </w:rPr>
        <w:t>You must notify QCRI immediately if you think your account has been stolen by someone else</w:t>
      </w:r>
      <w:r w:rsidR="0017544D">
        <w:rPr>
          <w:rFonts w:eastAsia="Arial"/>
          <w:bCs/>
          <w:sz w:val="22"/>
          <w:lang w:val="en-US"/>
        </w:rPr>
        <w:t>, b</w:t>
      </w:r>
      <w:r w:rsidR="0017544D" w:rsidRPr="00F85242">
        <w:rPr>
          <w:rFonts w:eastAsia="Arial"/>
          <w:bCs/>
          <w:sz w:val="22"/>
          <w:lang w:val="en-US"/>
        </w:rPr>
        <w:t xml:space="preserve">y </w:t>
      </w:r>
      <w:r w:rsidR="006231BA" w:rsidRPr="00F85242">
        <w:rPr>
          <w:rFonts w:eastAsia="Arial"/>
          <w:bCs/>
          <w:sz w:val="22"/>
          <w:lang w:val="en-US"/>
        </w:rPr>
        <w:t>creating a support ticket through</w:t>
      </w:r>
      <w:r w:rsidR="00DB465C">
        <w:rPr>
          <w:rFonts w:eastAsia="Arial"/>
          <w:bCs/>
          <w:sz w:val="22"/>
          <w:lang w:val="en-US"/>
        </w:rPr>
        <w:t xml:space="preserve"> the “Contact us” link in </w:t>
      </w:r>
      <w:r w:rsidR="00DB465C">
        <w:rPr>
          <w:rFonts w:eastAsia="Arial"/>
          <w:bCs/>
          <w:color w:val="000000"/>
          <w:sz w:val="22"/>
          <w:lang w:val="en-US"/>
        </w:rPr>
        <w:t>AIDR Sample Data Service</w:t>
      </w:r>
      <w:r w:rsidR="0017544D" w:rsidRPr="00F85242">
        <w:rPr>
          <w:rFonts w:eastAsia="Arial"/>
          <w:bCs/>
          <w:sz w:val="22"/>
          <w:lang w:val="en-US"/>
        </w:rPr>
        <w:t xml:space="preserve"> website.</w:t>
      </w:r>
    </w:p>
    <w:p w14:paraId="271FD0D5" w14:textId="77777777" w:rsidR="00F17DBF" w:rsidRDefault="00F17DBF" w:rsidP="00F17DBF">
      <w:pPr>
        <w:pStyle w:val="Heading1"/>
        <w:keepNext w:val="0"/>
        <w:keepLines w:val="0"/>
        <w:widowControl w:val="0"/>
      </w:pPr>
      <w:r>
        <w:t>ELiGIBILITY</w:t>
      </w:r>
    </w:p>
    <w:p w14:paraId="0A9B30F5" w14:textId="77777777" w:rsidR="00F17DBF" w:rsidRPr="00F17DBF" w:rsidRDefault="00F17DBF" w:rsidP="00F17DBF">
      <w:pPr>
        <w:autoSpaceDE w:val="0"/>
        <w:autoSpaceDN w:val="0"/>
        <w:adjustRightInd w:val="0"/>
        <w:rPr>
          <w:rFonts w:eastAsia="Arial"/>
          <w:bCs/>
          <w:sz w:val="22"/>
          <w:lang w:val="en-US"/>
        </w:rPr>
      </w:pPr>
      <w:r w:rsidRPr="00F17DBF">
        <w:rPr>
          <w:rFonts w:eastAsia="Arial"/>
          <w:bCs/>
          <w:sz w:val="22"/>
          <w:lang w:val="en-US"/>
        </w:rPr>
        <w:t>You affirm that you are either more than 18 years of age, or an emancipated minor, or possess legal</w:t>
      </w:r>
    </w:p>
    <w:p w14:paraId="7EB1D59B" w14:textId="77777777" w:rsidR="00F17DBF" w:rsidRPr="00F17DBF" w:rsidRDefault="00F17DBF" w:rsidP="00F17DBF">
      <w:pPr>
        <w:autoSpaceDE w:val="0"/>
        <w:autoSpaceDN w:val="0"/>
        <w:adjustRightInd w:val="0"/>
        <w:rPr>
          <w:rFonts w:eastAsia="Arial"/>
          <w:bCs/>
          <w:sz w:val="22"/>
          <w:lang w:val="en-US"/>
        </w:rPr>
      </w:pPr>
      <w:proofErr w:type="gramStart"/>
      <w:r w:rsidRPr="00F17DBF">
        <w:rPr>
          <w:rFonts w:eastAsia="Arial"/>
          <w:bCs/>
          <w:sz w:val="22"/>
          <w:lang w:val="en-US"/>
        </w:rPr>
        <w:t>parental</w:t>
      </w:r>
      <w:proofErr w:type="gramEnd"/>
      <w:r w:rsidRPr="00F17DBF">
        <w:rPr>
          <w:rFonts w:eastAsia="Arial"/>
          <w:bCs/>
          <w:sz w:val="22"/>
          <w:lang w:val="en-US"/>
        </w:rPr>
        <w:t xml:space="preserve"> or guardian consent, and are fully able and competent to enter into the terms, conditions,</w:t>
      </w:r>
    </w:p>
    <w:p w14:paraId="075C9AC4" w14:textId="77777777" w:rsidR="00ED55F9" w:rsidRDefault="00F17DBF" w:rsidP="00F17DBF">
      <w:pPr>
        <w:autoSpaceDE w:val="0"/>
        <w:autoSpaceDN w:val="0"/>
        <w:adjustRightInd w:val="0"/>
        <w:rPr>
          <w:rFonts w:eastAsia="Arial"/>
          <w:bCs/>
          <w:sz w:val="22"/>
          <w:lang w:val="en-US"/>
        </w:rPr>
      </w:pPr>
      <w:proofErr w:type="gramStart"/>
      <w:r w:rsidRPr="00F17DBF">
        <w:rPr>
          <w:rFonts w:eastAsia="Arial"/>
          <w:bCs/>
          <w:sz w:val="22"/>
          <w:lang w:val="en-US"/>
        </w:rPr>
        <w:t>obligations</w:t>
      </w:r>
      <w:proofErr w:type="gramEnd"/>
      <w:r w:rsidRPr="00F17DBF">
        <w:rPr>
          <w:rFonts w:eastAsia="Arial"/>
          <w:bCs/>
          <w:sz w:val="22"/>
          <w:lang w:val="en-US"/>
        </w:rPr>
        <w:t>, affirmations, representations, and warranties set forth in this User Agreement, and to abide by and comply with these terms.</w:t>
      </w:r>
    </w:p>
    <w:p w14:paraId="23832A2C" w14:textId="2976C5D1" w:rsidR="00AC33C5" w:rsidRDefault="00F039CC" w:rsidP="00F039CC">
      <w:pPr>
        <w:pStyle w:val="Heading1"/>
        <w:keepNext w:val="0"/>
        <w:widowControl w:val="0"/>
        <w:rPr>
          <w:bCs w:val="0"/>
          <w:sz w:val="22"/>
          <w:lang w:val="en-US"/>
        </w:rPr>
      </w:pPr>
      <w:r>
        <w:t xml:space="preserve">MAINTENANCE </w:t>
      </w:r>
    </w:p>
    <w:p w14:paraId="2BF07D7D" w14:textId="6E5593B1" w:rsidR="00C43F65" w:rsidRDefault="00AC33C5" w:rsidP="00C43F65">
      <w:pPr>
        <w:autoSpaceDE w:val="0"/>
        <w:autoSpaceDN w:val="0"/>
        <w:adjustRightInd w:val="0"/>
        <w:ind w:left="180"/>
        <w:rPr>
          <w:rFonts w:eastAsia="Arial"/>
          <w:bCs/>
          <w:sz w:val="22"/>
          <w:lang w:val="en-US"/>
        </w:rPr>
      </w:pPr>
      <w:r>
        <w:rPr>
          <w:rFonts w:eastAsia="Arial"/>
          <w:bCs/>
          <w:sz w:val="22"/>
          <w:lang w:val="en-US"/>
        </w:rPr>
        <w:t xml:space="preserve">QF/QCRI </w:t>
      </w:r>
      <w:r w:rsidR="00C3137D">
        <w:rPr>
          <w:rFonts w:eastAsia="Arial"/>
          <w:bCs/>
          <w:sz w:val="22"/>
          <w:lang w:val="en-US"/>
        </w:rPr>
        <w:t>retains</w:t>
      </w:r>
      <w:r>
        <w:rPr>
          <w:rFonts w:eastAsia="Arial"/>
          <w:bCs/>
          <w:sz w:val="22"/>
          <w:lang w:val="en-US"/>
        </w:rPr>
        <w:t xml:space="preserve"> the right to discontinue the Service at any time. In such case an email will be sent to users giving them a notice</w:t>
      </w:r>
      <w:r w:rsidR="00DB465C">
        <w:rPr>
          <w:rFonts w:eastAsia="Arial"/>
          <w:bCs/>
          <w:sz w:val="22"/>
          <w:lang w:val="en-US"/>
        </w:rPr>
        <w:t xml:space="preserve"> period</w:t>
      </w:r>
      <w:r>
        <w:rPr>
          <w:rFonts w:eastAsia="Arial"/>
          <w:bCs/>
          <w:sz w:val="22"/>
          <w:lang w:val="en-US"/>
        </w:rPr>
        <w:t>.</w:t>
      </w:r>
    </w:p>
    <w:p w14:paraId="6FC98878" w14:textId="77777777" w:rsidR="00C43F65" w:rsidRDefault="00C43F65" w:rsidP="00C43F65">
      <w:pPr>
        <w:pStyle w:val="Heading1"/>
        <w:keepNext w:val="0"/>
        <w:widowControl w:val="0"/>
      </w:pPr>
      <w:r w:rsidRPr="007C5969">
        <w:t>PROPRIETARY RIGHTS</w:t>
      </w:r>
    </w:p>
    <w:p w14:paraId="21855BC8" w14:textId="3AC9BB58" w:rsidR="00C43F65" w:rsidRPr="00701260" w:rsidRDefault="00C43F65" w:rsidP="00C43F65">
      <w:pPr>
        <w:pStyle w:val="Heading2"/>
        <w:keepNext w:val="0"/>
        <w:keepLines w:val="0"/>
        <w:widowControl w:val="0"/>
        <w:rPr>
          <w:color w:val="0000FF"/>
        </w:rPr>
      </w:pPr>
      <w:del w:id="3" w:author="Raymond A. Filippi" w:date="2015-11-25T16:06:00Z">
        <w:r w:rsidRPr="00E67AAB" w:rsidDel="007F3150">
          <w:rPr>
            <w:b/>
          </w:rPr>
          <w:delText>Ownership</w:delText>
        </w:r>
      </w:del>
    </w:p>
    <w:p w14:paraId="775D00D9" w14:textId="4236174E" w:rsidR="00334A80" w:rsidRPr="001D08A6" w:rsidRDefault="00DB465C" w:rsidP="00DE3545">
      <w:pPr>
        <w:pStyle w:val="Heading2"/>
        <w:keepNext w:val="0"/>
        <w:keepLines w:val="0"/>
        <w:widowControl w:val="0"/>
        <w:numPr>
          <w:ilvl w:val="0"/>
          <w:numId w:val="0"/>
        </w:numPr>
        <w:ind w:left="576"/>
        <w:rPr>
          <w:rFonts w:eastAsia="Times New Roman"/>
          <w:sz w:val="20"/>
          <w:szCs w:val="22"/>
        </w:rPr>
      </w:pPr>
      <w:r>
        <w:rPr>
          <w:sz w:val="22"/>
          <w:szCs w:val="22"/>
        </w:rPr>
        <w:t xml:space="preserve">The </w:t>
      </w:r>
      <w:r>
        <w:rPr>
          <w:bCs w:val="0"/>
          <w:color w:val="000000"/>
          <w:sz w:val="22"/>
        </w:rPr>
        <w:t>AIDR Sample Data Service</w:t>
      </w:r>
      <w:r w:rsidR="00C43F65" w:rsidRPr="00701260">
        <w:rPr>
          <w:sz w:val="22"/>
          <w:szCs w:val="22"/>
        </w:rPr>
        <w:t xml:space="preserve"> website is owned by QCRI. Nothing in this Agreement shall be deemed to confer any third-party rights or benefits to a User.</w:t>
      </w:r>
    </w:p>
    <w:p w14:paraId="7E7B67D0" w14:textId="7E0A49C7" w:rsidR="00334A80" w:rsidRPr="00EB31DE" w:rsidDel="007F3150" w:rsidRDefault="00334A80" w:rsidP="00EB31DE">
      <w:pPr>
        <w:pStyle w:val="Heading2"/>
        <w:keepNext w:val="0"/>
        <w:keepLines w:val="0"/>
        <w:widowControl w:val="0"/>
        <w:rPr>
          <w:del w:id="4" w:author="Raymond A. Filippi" w:date="2015-11-25T16:06:00Z"/>
          <w:b/>
        </w:rPr>
      </w:pPr>
      <w:commentRangeStart w:id="5"/>
      <w:del w:id="6" w:author="Raymond A. Filippi" w:date="2015-11-25T16:06:00Z">
        <w:r w:rsidRPr="00EB31DE" w:rsidDel="007F3150">
          <w:rPr>
            <w:b/>
          </w:rPr>
          <w:delText>Copyright</w:delText>
        </w:r>
        <w:commentRangeEnd w:id="5"/>
        <w:r w:rsidR="002106A9" w:rsidDel="007F3150">
          <w:rPr>
            <w:rStyle w:val="CommentReference"/>
            <w:rFonts w:eastAsia="Times New Roman"/>
            <w:bCs w:val="0"/>
            <w:lang w:val="en-GB"/>
          </w:rPr>
          <w:commentReference w:id="5"/>
        </w:r>
      </w:del>
    </w:p>
    <w:p w14:paraId="575B6D71" w14:textId="5890835E" w:rsidR="001D08A6" w:rsidRPr="001D08A6" w:rsidDel="007F3150" w:rsidRDefault="00AB0F2E" w:rsidP="00DE3545">
      <w:pPr>
        <w:pStyle w:val="Heading3"/>
        <w:rPr>
          <w:del w:id="7" w:author="Raymond A. Filippi" w:date="2015-11-25T16:06:00Z"/>
        </w:rPr>
      </w:pPr>
      <w:del w:id="8" w:author="Raymond A. Filippi" w:date="2015-11-25T16:06:00Z">
        <w:r w:rsidDel="007F3150">
          <w:delText>Website Copyright</w:delText>
        </w:r>
      </w:del>
    </w:p>
    <w:p w14:paraId="6E96CD44" w14:textId="3B0C8EC8" w:rsidR="00334A80" w:rsidRPr="001D08A6" w:rsidDel="007F3150" w:rsidRDefault="00334A80" w:rsidP="001D08A6">
      <w:pPr>
        <w:rPr>
          <w:del w:id="9" w:author="Raymond A. Filippi" w:date="2015-11-25T16:06:00Z"/>
          <w:szCs w:val="24"/>
        </w:rPr>
      </w:pPr>
    </w:p>
    <w:p w14:paraId="704FFFA6" w14:textId="1C7E77E1" w:rsidR="001D08A6" w:rsidDel="007F3150" w:rsidRDefault="00334A80" w:rsidP="00AF4736">
      <w:pPr>
        <w:ind w:left="630"/>
        <w:jc w:val="both"/>
        <w:rPr>
          <w:del w:id="10" w:author="Raymond A. Filippi" w:date="2015-11-25T16:06:00Z"/>
          <w:sz w:val="22"/>
          <w:lang w:val="en-US"/>
        </w:rPr>
      </w:pPr>
      <w:del w:id="11" w:author="Raymond A. Filippi" w:date="2015-11-25T16:06:00Z">
        <w:r w:rsidRPr="001D08A6" w:rsidDel="007F3150">
          <w:rPr>
            <w:sz w:val="22"/>
          </w:rPr>
          <w:lastRenderedPageBreak/>
          <w:delText>Copyright and other relevant intellectual property rights</w:delText>
        </w:r>
        <w:r w:rsidR="00AF4736" w:rsidDel="007F3150">
          <w:rPr>
            <w:sz w:val="22"/>
          </w:rPr>
          <w:delText xml:space="preserve"> (e.g. workflow)</w:delText>
        </w:r>
        <w:r w:rsidRPr="001D08A6" w:rsidDel="007F3150">
          <w:rPr>
            <w:sz w:val="22"/>
          </w:rPr>
          <w:delText xml:space="preserve"> relating to services </w:delText>
        </w:r>
        <w:r w:rsidR="00DE3545" w:rsidDel="007F3150">
          <w:rPr>
            <w:sz w:val="22"/>
          </w:rPr>
          <w:delText>on</w:delText>
        </w:r>
        <w:r w:rsidRPr="001D08A6" w:rsidDel="007F3150">
          <w:rPr>
            <w:sz w:val="22"/>
          </w:rPr>
          <w:delText xml:space="preserve"> this website is owned by QCRI.</w:delText>
        </w:r>
        <w:r w:rsidR="009C13FC" w:rsidRPr="009C13FC" w:rsidDel="007F3150">
          <w:rPr>
            <w:rFonts w:ascii="Verdana" w:hAnsi="Verdana" w:cs="Times New Roman"/>
            <w:color w:val="333333"/>
            <w:sz w:val="17"/>
            <w:szCs w:val="17"/>
            <w:lang w:val="en-US"/>
          </w:rPr>
          <w:delText xml:space="preserve"> </w:delText>
        </w:r>
        <w:r w:rsidR="009C13FC" w:rsidRPr="009C13FC" w:rsidDel="007F3150">
          <w:rPr>
            <w:sz w:val="22"/>
            <w:lang w:val="en-US"/>
          </w:rPr>
          <w:delText>Any</w:delText>
        </w:r>
        <w:r w:rsidR="00AF4736" w:rsidDel="007F3150">
          <w:rPr>
            <w:sz w:val="22"/>
            <w:lang w:val="en-US"/>
          </w:rPr>
          <w:delText xml:space="preserve"> copy</w:delText>
        </w:r>
        <w:r w:rsidR="009C13FC" w:rsidRPr="009C13FC" w:rsidDel="007F3150">
          <w:rPr>
            <w:sz w:val="22"/>
            <w:lang w:val="en-US"/>
          </w:rPr>
          <w:delText xml:space="preserve"> of part or all </w:delText>
        </w:r>
        <w:r w:rsidR="00AF4736" w:rsidDel="007F3150">
          <w:rPr>
            <w:sz w:val="22"/>
            <w:lang w:val="en-US"/>
          </w:rPr>
          <w:delText>of this</w:delText>
        </w:r>
        <w:r w:rsidR="00AB0F2E" w:rsidDel="007F3150">
          <w:rPr>
            <w:sz w:val="22"/>
            <w:lang w:val="en-US"/>
          </w:rPr>
          <w:delText xml:space="preserve"> website without attribution </w:delText>
        </w:r>
        <w:r w:rsidR="009C13FC" w:rsidRPr="009C13FC" w:rsidDel="007F3150">
          <w:rPr>
            <w:sz w:val="22"/>
            <w:lang w:val="en-US"/>
          </w:rPr>
          <w:delText>in any form is prohibited</w:delText>
        </w:r>
        <w:r w:rsidR="00AF4736" w:rsidDel="007F3150">
          <w:rPr>
            <w:sz w:val="22"/>
            <w:lang w:val="en-US"/>
          </w:rPr>
          <w:delText>. Reproduction of this website is prohibited.</w:delText>
        </w:r>
      </w:del>
    </w:p>
    <w:p w14:paraId="169B716B" w14:textId="77777777" w:rsidR="00874ECD" w:rsidRPr="00D452DC" w:rsidRDefault="00874ECD" w:rsidP="00030895">
      <w:pPr>
        <w:pStyle w:val="Heading1"/>
        <w:keepNext w:val="0"/>
        <w:widowControl w:val="0"/>
      </w:pPr>
      <w:r w:rsidRPr="00D452DC">
        <w:t>WARRANTY</w:t>
      </w:r>
      <w:r w:rsidR="0046269B">
        <w:t xml:space="preserve"> DISCLAIMER</w:t>
      </w:r>
    </w:p>
    <w:p w14:paraId="645AE691" w14:textId="7DFC9F75" w:rsidR="00B10F0C" w:rsidRDefault="00B10F0C" w:rsidP="0046269B">
      <w:pPr>
        <w:autoSpaceDE w:val="0"/>
        <w:autoSpaceDN w:val="0"/>
        <w:adjustRightInd w:val="0"/>
        <w:rPr>
          <w:rFonts w:eastAsia="Arial"/>
          <w:bCs/>
          <w:sz w:val="22"/>
          <w:lang w:val="en-US"/>
        </w:rPr>
      </w:pPr>
      <w:r>
        <w:rPr>
          <w:rFonts w:eastAsia="Arial"/>
          <w:bCs/>
          <w:sz w:val="22"/>
          <w:lang w:val="en-US"/>
        </w:rPr>
        <w:t>You agree that the use of the services shall be at your sole risk to the fullest extent permitted by law, QF/QCRI</w:t>
      </w:r>
      <w:r w:rsidR="00DB2AAE">
        <w:rPr>
          <w:rFonts w:eastAsia="Arial"/>
          <w:bCs/>
          <w:sz w:val="22"/>
          <w:lang w:val="en-US"/>
        </w:rPr>
        <w:t>,</w:t>
      </w:r>
      <w:r>
        <w:rPr>
          <w:rFonts w:eastAsia="Arial"/>
          <w:bCs/>
          <w:sz w:val="22"/>
          <w:lang w:val="en-US"/>
        </w:rPr>
        <w:t xml:space="preserve"> its officers, directors, employees and agents disclaim all warranties, express or implied, in connection with the Service and your use thereof, QF/QCRI makes no warranties or representations about the accuracy</w:t>
      </w:r>
      <w:r w:rsidR="00A37338">
        <w:rPr>
          <w:rFonts w:eastAsia="Arial"/>
          <w:bCs/>
          <w:sz w:val="22"/>
          <w:lang w:val="en-US"/>
        </w:rPr>
        <w:t xml:space="preserve"> or completeness of the site’s C</w:t>
      </w:r>
      <w:r>
        <w:rPr>
          <w:rFonts w:eastAsia="Arial"/>
          <w:bCs/>
          <w:sz w:val="22"/>
          <w:lang w:val="en-US"/>
        </w:rPr>
        <w:t>ontent or the content of any sites linked to this site and assumes no liability or responsibility for any</w:t>
      </w:r>
    </w:p>
    <w:p w14:paraId="0E4C3A92" w14:textId="77777777" w:rsidR="00B10F0C" w:rsidRDefault="00024695" w:rsidP="00C90848">
      <w:pPr>
        <w:pStyle w:val="ListParagraph"/>
        <w:numPr>
          <w:ilvl w:val="0"/>
          <w:numId w:val="5"/>
        </w:numPr>
        <w:autoSpaceDE w:val="0"/>
        <w:autoSpaceDN w:val="0"/>
        <w:adjustRightInd w:val="0"/>
        <w:rPr>
          <w:rFonts w:eastAsia="Arial"/>
          <w:bCs/>
          <w:sz w:val="22"/>
          <w:lang w:val="en-US"/>
        </w:rPr>
      </w:pPr>
      <w:r>
        <w:rPr>
          <w:rFonts w:eastAsia="Arial"/>
          <w:bCs/>
          <w:sz w:val="22"/>
          <w:lang w:val="en-US"/>
        </w:rPr>
        <w:t>Errors, m</w:t>
      </w:r>
      <w:r w:rsidR="00B10F0C">
        <w:rPr>
          <w:rFonts w:eastAsia="Arial"/>
          <w:bCs/>
          <w:sz w:val="22"/>
          <w:lang w:val="en-US"/>
        </w:rPr>
        <w:t xml:space="preserve">istakes, </w:t>
      </w:r>
      <w:r>
        <w:rPr>
          <w:rFonts w:eastAsia="Arial"/>
          <w:bCs/>
          <w:sz w:val="22"/>
          <w:lang w:val="en-US"/>
        </w:rPr>
        <w:t>omissions or i</w:t>
      </w:r>
      <w:r w:rsidR="00B10F0C">
        <w:rPr>
          <w:rFonts w:eastAsia="Arial"/>
          <w:bCs/>
          <w:sz w:val="22"/>
          <w:lang w:val="en-US"/>
        </w:rPr>
        <w:t>naccuracies of Content</w:t>
      </w:r>
    </w:p>
    <w:p w14:paraId="1D6FAA1D" w14:textId="77777777" w:rsidR="00B10F0C" w:rsidRDefault="00B10F0C" w:rsidP="00C90848">
      <w:pPr>
        <w:pStyle w:val="ListParagraph"/>
        <w:numPr>
          <w:ilvl w:val="0"/>
          <w:numId w:val="5"/>
        </w:numPr>
        <w:autoSpaceDE w:val="0"/>
        <w:autoSpaceDN w:val="0"/>
        <w:adjustRightInd w:val="0"/>
        <w:rPr>
          <w:rFonts w:eastAsia="Arial"/>
          <w:bCs/>
          <w:sz w:val="22"/>
          <w:lang w:val="en-US"/>
        </w:rPr>
      </w:pPr>
      <w:r>
        <w:rPr>
          <w:rFonts w:eastAsia="Arial"/>
          <w:bCs/>
          <w:sz w:val="22"/>
          <w:lang w:val="en-US"/>
        </w:rPr>
        <w:t>Any bugs, viruses, Trojan horses, of the like that may be transmitted to or through the Service by any third party,</w:t>
      </w:r>
    </w:p>
    <w:p w14:paraId="5FDDE16A" w14:textId="77777777" w:rsidR="00024695" w:rsidRPr="00B10F0C" w:rsidRDefault="00024695" w:rsidP="00C90848">
      <w:pPr>
        <w:pStyle w:val="ListParagraph"/>
        <w:numPr>
          <w:ilvl w:val="0"/>
          <w:numId w:val="5"/>
        </w:numPr>
        <w:autoSpaceDE w:val="0"/>
        <w:autoSpaceDN w:val="0"/>
        <w:adjustRightInd w:val="0"/>
        <w:rPr>
          <w:rFonts w:eastAsia="Arial"/>
          <w:bCs/>
          <w:sz w:val="22"/>
          <w:lang w:val="en-US"/>
        </w:rPr>
      </w:pPr>
      <w:r>
        <w:rPr>
          <w:rFonts w:eastAsia="Arial"/>
          <w:bCs/>
          <w:sz w:val="22"/>
          <w:lang w:val="en-US"/>
        </w:rPr>
        <w:t>Any loss or damage uncured</w:t>
      </w:r>
      <w:r w:rsidR="00A37338">
        <w:rPr>
          <w:rFonts w:eastAsia="Arial"/>
          <w:bCs/>
          <w:sz w:val="22"/>
          <w:lang w:val="en-US"/>
        </w:rPr>
        <w:t xml:space="preserve"> as a result of the use of the C</w:t>
      </w:r>
      <w:r>
        <w:rPr>
          <w:rFonts w:eastAsia="Arial"/>
          <w:bCs/>
          <w:sz w:val="22"/>
          <w:lang w:val="en-US"/>
        </w:rPr>
        <w:t>ontent posted, or otherwise made available via the Service</w:t>
      </w:r>
    </w:p>
    <w:p w14:paraId="5E1D9944" w14:textId="77777777" w:rsidR="00024695" w:rsidRDefault="00024695" w:rsidP="00C90848">
      <w:pPr>
        <w:pStyle w:val="ListParagraph"/>
        <w:numPr>
          <w:ilvl w:val="0"/>
          <w:numId w:val="5"/>
        </w:numPr>
        <w:autoSpaceDE w:val="0"/>
        <w:autoSpaceDN w:val="0"/>
        <w:adjustRightInd w:val="0"/>
        <w:rPr>
          <w:rFonts w:eastAsia="Arial"/>
          <w:bCs/>
          <w:sz w:val="22"/>
          <w:lang w:val="en-US"/>
        </w:rPr>
      </w:pPr>
      <w:r>
        <w:rPr>
          <w:rFonts w:eastAsia="Arial"/>
          <w:bCs/>
          <w:sz w:val="22"/>
          <w:lang w:val="en-US"/>
        </w:rPr>
        <w:t>QF/QCRI does not endorse, any product or service advertised or offered by a third party through a hyperlink or featured in any banner or other advertising</w:t>
      </w:r>
    </w:p>
    <w:p w14:paraId="308DA5EA" w14:textId="77777777" w:rsidR="00B10F0C" w:rsidRPr="00024695" w:rsidRDefault="00024695" w:rsidP="00C90848">
      <w:pPr>
        <w:pStyle w:val="ListParagraph"/>
        <w:numPr>
          <w:ilvl w:val="0"/>
          <w:numId w:val="5"/>
        </w:numPr>
        <w:autoSpaceDE w:val="0"/>
        <w:autoSpaceDN w:val="0"/>
        <w:adjustRightInd w:val="0"/>
        <w:rPr>
          <w:rFonts w:eastAsia="Arial"/>
          <w:bCs/>
          <w:sz w:val="22"/>
          <w:lang w:val="en-US"/>
        </w:rPr>
      </w:pPr>
      <w:r>
        <w:rPr>
          <w:rFonts w:eastAsia="Arial"/>
          <w:bCs/>
          <w:sz w:val="22"/>
          <w:lang w:val="en-US"/>
        </w:rPr>
        <w:t>Personal injury or property da</w:t>
      </w:r>
      <w:r w:rsidR="00AF1C7E">
        <w:rPr>
          <w:rFonts w:eastAsia="Arial"/>
          <w:bCs/>
          <w:sz w:val="22"/>
          <w:lang w:val="en-US"/>
        </w:rPr>
        <w:t xml:space="preserve">mage, of any nature whatsoever, </w:t>
      </w:r>
      <w:r>
        <w:rPr>
          <w:rFonts w:eastAsia="Arial"/>
          <w:bCs/>
          <w:sz w:val="22"/>
          <w:lang w:val="en-US"/>
        </w:rPr>
        <w:t>resulting from your access to and use of the Service.</w:t>
      </w:r>
    </w:p>
    <w:p w14:paraId="4522BE2D" w14:textId="77777777" w:rsidR="00874ECD" w:rsidRDefault="0046269B" w:rsidP="00030895">
      <w:pPr>
        <w:pStyle w:val="Heading1"/>
        <w:keepNext w:val="0"/>
        <w:widowControl w:val="0"/>
      </w:pPr>
      <w:r>
        <w:t>LIMITATION OF LIABILITY</w:t>
      </w:r>
    </w:p>
    <w:p w14:paraId="60E698B7" w14:textId="77777777" w:rsidR="00BB2137" w:rsidRDefault="00BB2137" w:rsidP="0046269B">
      <w:pPr>
        <w:autoSpaceDE w:val="0"/>
        <w:autoSpaceDN w:val="0"/>
        <w:adjustRightInd w:val="0"/>
        <w:rPr>
          <w:rFonts w:eastAsia="Arial"/>
          <w:bCs/>
          <w:sz w:val="22"/>
          <w:lang w:val="en-US"/>
        </w:rPr>
      </w:pPr>
      <w:r>
        <w:rPr>
          <w:rFonts w:eastAsia="Arial"/>
          <w:bCs/>
          <w:sz w:val="22"/>
          <w:lang w:val="en-US"/>
        </w:rPr>
        <w:t xml:space="preserve">In no event </w:t>
      </w:r>
      <w:r w:rsidR="00100E62">
        <w:rPr>
          <w:rFonts w:eastAsia="Arial"/>
          <w:bCs/>
          <w:sz w:val="22"/>
          <w:lang w:val="en-US"/>
        </w:rPr>
        <w:t>shall QCRI, its officers, directors, employees and agents be liable for any direct, indirect, incidental, special, punitive or consequential damages whatsoever resulting from any (i) errors, mistakes or inaccuracies, (ii) any interruption or cessation of the Service, (iii) any bugs, viruses, Trojan horses or similar, that may be transmitted through the Service by any third party.</w:t>
      </w:r>
      <w:r w:rsidR="000C2E75">
        <w:rPr>
          <w:rFonts w:eastAsia="Arial"/>
          <w:bCs/>
          <w:sz w:val="22"/>
          <w:lang w:val="en-US"/>
        </w:rPr>
        <w:t xml:space="preserve"> (iv) </w:t>
      </w:r>
      <w:proofErr w:type="gramStart"/>
      <w:r w:rsidR="000C2E75">
        <w:rPr>
          <w:rFonts w:eastAsia="Arial"/>
          <w:bCs/>
          <w:sz w:val="22"/>
          <w:lang w:val="en-US"/>
        </w:rPr>
        <w:t>any</w:t>
      </w:r>
      <w:proofErr w:type="gramEnd"/>
      <w:r w:rsidR="000C2E75">
        <w:rPr>
          <w:rFonts w:eastAsia="Arial"/>
          <w:bCs/>
          <w:sz w:val="22"/>
          <w:lang w:val="en-US"/>
        </w:rPr>
        <w:t xml:space="preserve"> errors or omissions in any content or for any loss or damage of any kind incurred as a result of your use of any content posted, emailed, transmitted, or otherwise made available via the Service. The forgoing limitation of liability shall apply to the fullest extent permitted by law in the applicable jurisdiction. You specifically acknowledge that QF/QCRI shall not be liable for content or the defamatory, offensive or illegal conduct of any third party and that the risk of harm or damage from the foregoing rests entirely with you.</w:t>
      </w:r>
    </w:p>
    <w:p w14:paraId="097D928E" w14:textId="77777777" w:rsidR="00E3244F" w:rsidRDefault="00E3244F" w:rsidP="0046269B">
      <w:pPr>
        <w:autoSpaceDE w:val="0"/>
        <w:autoSpaceDN w:val="0"/>
        <w:adjustRightInd w:val="0"/>
        <w:rPr>
          <w:rFonts w:ascii="ArialMT" w:eastAsia="Arial" w:hAnsi="ArialMT" w:cs="ArialMT"/>
          <w:color w:val="4D4D4D"/>
          <w:szCs w:val="20"/>
          <w:lang w:eastAsia="en-GB"/>
        </w:rPr>
      </w:pPr>
    </w:p>
    <w:p w14:paraId="1710F3BD" w14:textId="25263410" w:rsidR="0046269B" w:rsidRPr="009C1DB8" w:rsidRDefault="00DB465C" w:rsidP="00F17DBF">
      <w:pPr>
        <w:autoSpaceDE w:val="0"/>
        <w:autoSpaceDN w:val="0"/>
        <w:adjustRightInd w:val="0"/>
        <w:rPr>
          <w:rFonts w:eastAsia="Arial"/>
          <w:bCs/>
          <w:sz w:val="22"/>
          <w:lang w:val="en-US"/>
        </w:rPr>
      </w:pPr>
      <w:r>
        <w:rPr>
          <w:rFonts w:eastAsia="Arial"/>
          <w:bCs/>
          <w:color w:val="000000"/>
          <w:sz w:val="22"/>
          <w:lang w:val="en-US"/>
        </w:rPr>
        <w:t>AIDR Sample Data Service</w:t>
      </w:r>
      <w:r w:rsidR="00E3244F" w:rsidRPr="009C1DB8">
        <w:rPr>
          <w:rFonts w:eastAsia="Arial"/>
          <w:bCs/>
          <w:sz w:val="22"/>
          <w:lang w:val="en-US"/>
        </w:rPr>
        <w:t xml:space="preserve"> </w:t>
      </w:r>
      <w:r w:rsidR="0046269B" w:rsidRPr="009C1DB8">
        <w:rPr>
          <w:rFonts w:eastAsia="Arial"/>
          <w:bCs/>
          <w:sz w:val="22"/>
          <w:lang w:val="en-US"/>
        </w:rPr>
        <w:t>is</w:t>
      </w:r>
      <w:r w:rsidR="00E3244F" w:rsidRPr="009C1DB8">
        <w:rPr>
          <w:rFonts w:eastAsia="Arial"/>
          <w:bCs/>
          <w:sz w:val="22"/>
          <w:lang w:val="en-US"/>
        </w:rPr>
        <w:t xml:space="preserve"> controlled and offered by </w:t>
      </w:r>
      <w:r w:rsidR="000C2E75">
        <w:rPr>
          <w:rFonts w:eastAsia="Arial"/>
          <w:bCs/>
          <w:sz w:val="22"/>
          <w:lang w:val="en-US"/>
        </w:rPr>
        <w:t>QF/</w:t>
      </w:r>
      <w:r w:rsidR="00E3244F" w:rsidRPr="009C1DB8">
        <w:rPr>
          <w:rFonts w:eastAsia="Arial"/>
          <w:bCs/>
          <w:sz w:val="22"/>
          <w:lang w:val="en-US"/>
        </w:rPr>
        <w:t>QCRI</w:t>
      </w:r>
      <w:r w:rsidR="0046269B" w:rsidRPr="009C1DB8">
        <w:rPr>
          <w:rFonts w:eastAsia="Arial"/>
          <w:bCs/>
          <w:sz w:val="22"/>
          <w:lang w:val="en-US"/>
        </w:rPr>
        <w:t xml:space="preserve"> from its facilities</w:t>
      </w:r>
      <w:r w:rsidR="00E3244F" w:rsidRPr="009C1DB8">
        <w:rPr>
          <w:rFonts w:eastAsia="Arial"/>
          <w:bCs/>
          <w:sz w:val="22"/>
          <w:lang w:val="en-US"/>
        </w:rPr>
        <w:t xml:space="preserve"> in Qatar</w:t>
      </w:r>
      <w:r w:rsidR="0046269B" w:rsidRPr="009C1DB8">
        <w:rPr>
          <w:rFonts w:eastAsia="Arial"/>
          <w:bCs/>
          <w:sz w:val="22"/>
          <w:lang w:val="en-US"/>
        </w:rPr>
        <w:t>.</w:t>
      </w:r>
      <w:r w:rsidR="00074510">
        <w:rPr>
          <w:rFonts w:eastAsia="Arial"/>
          <w:bCs/>
          <w:sz w:val="22"/>
          <w:lang w:val="en-US"/>
        </w:rPr>
        <w:t xml:space="preserve"> </w:t>
      </w:r>
      <w:r w:rsidR="0046269B" w:rsidRPr="009C1DB8">
        <w:rPr>
          <w:rFonts w:eastAsia="Arial"/>
          <w:bCs/>
          <w:sz w:val="22"/>
          <w:lang w:val="en-US"/>
        </w:rPr>
        <w:t xml:space="preserve">Those who access or use </w:t>
      </w:r>
      <w:r w:rsidR="00C3137D">
        <w:rPr>
          <w:rFonts w:eastAsia="Arial"/>
          <w:bCs/>
          <w:color w:val="000000"/>
          <w:sz w:val="22"/>
          <w:lang w:val="en-US"/>
        </w:rPr>
        <w:t>AIDR Sample Data Service</w:t>
      </w:r>
      <w:r w:rsidR="00E3244F" w:rsidRPr="009C1DB8">
        <w:rPr>
          <w:rFonts w:eastAsia="Arial"/>
          <w:bCs/>
          <w:sz w:val="22"/>
          <w:lang w:val="en-US"/>
        </w:rPr>
        <w:t xml:space="preserve"> </w:t>
      </w:r>
      <w:r w:rsidR="0046269B" w:rsidRPr="009C1DB8">
        <w:rPr>
          <w:rFonts w:eastAsia="Arial"/>
          <w:bCs/>
          <w:sz w:val="22"/>
          <w:lang w:val="en-US"/>
        </w:rPr>
        <w:t>from other jurisdictions do so at their own volition and are</w:t>
      </w:r>
      <w:r w:rsidR="00F17DBF" w:rsidRPr="009C1DB8">
        <w:rPr>
          <w:rFonts w:eastAsia="Arial"/>
          <w:bCs/>
          <w:sz w:val="22"/>
          <w:lang w:val="en-US"/>
        </w:rPr>
        <w:t xml:space="preserve"> </w:t>
      </w:r>
      <w:r w:rsidR="0046269B" w:rsidRPr="009C1DB8">
        <w:rPr>
          <w:rFonts w:eastAsia="Arial"/>
          <w:bCs/>
          <w:sz w:val="22"/>
          <w:lang w:val="en-US"/>
        </w:rPr>
        <w:t>responsible for compliance with local law.</w:t>
      </w:r>
    </w:p>
    <w:p w14:paraId="006359F4" w14:textId="77777777" w:rsidR="00874ECD" w:rsidRPr="00ED55F9" w:rsidRDefault="00A90113" w:rsidP="00030895">
      <w:pPr>
        <w:pStyle w:val="Heading1"/>
        <w:keepNext w:val="0"/>
        <w:widowControl w:val="0"/>
      </w:pPr>
      <w:r w:rsidRPr="00ED55F9">
        <w:t>INDEMNIFICATION</w:t>
      </w:r>
    </w:p>
    <w:p w14:paraId="52E7208A" w14:textId="53AC7E5A" w:rsidR="00ED55F9" w:rsidRPr="009C1DB8" w:rsidRDefault="00B505CF" w:rsidP="009C1DB8">
      <w:pPr>
        <w:autoSpaceDE w:val="0"/>
        <w:autoSpaceDN w:val="0"/>
        <w:adjustRightInd w:val="0"/>
        <w:rPr>
          <w:rFonts w:eastAsia="Arial"/>
          <w:bCs/>
          <w:sz w:val="22"/>
          <w:lang w:val="en-US"/>
        </w:rPr>
      </w:pPr>
      <w:r w:rsidRPr="00ED55F9">
        <w:rPr>
          <w:rFonts w:eastAsia="Arial"/>
          <w:bCs/>
          <w:sz w:val="22"/>
          <w:lang w:val="en-US"/>
        </w:rPr>
        <w:t>To the extent permitted by applicable law, you agree to defend, i</w:t>
      </w:r>
      <w:r w:rsidR="00E3244F" w:rsidRPr="00ED55F9">
        <w:rPr>
          <w:rFonts w:eastAsia="Arial"/>
          <w:bCs/>
          <w:sz w:val="22"/>
          <w:lang w:val="en-US"/>
        </w:rPr>
        <w:t>ndemnify and hold harmless QCRI</w:t>
      </w:r>
      <w:r w:rsidRPr="00ED55F9">
        <w:rPr>
          <w:rFonts w:eastAsia="Arial"/>
          <w:bCs/>
          <w:sz w:val="22"/>
          <w:lang w:val="en-US"/>
        </w:rPr>
        <w:t>,</w:t>
      </w:r>
      <w:r w:rsidR="00074510">
        <w:rPr>
          <w:rFonts w:eastAsia="Arial"/>
          <w:bCs/>
          <w:sz w:val="22"/>
          <w:lang w:val="en-US"/>
        </w:rPr>
        <w:t xml:space="preserve"> </w:t>
      </w:r>
      <w:r w:rsidR="00E3244F" w:rsidRPr="00ED55F9">
        <w:rPr>
          <w:rFonts w:eastAsia="Arial"/>
          <w:bCs/>
          <w:sz w:val="22"/>
          <w:lang w:val="en-US"/>
        </w:rPr>
        <w:t>and its parent QF</w:t>
      </w:r>
      <w:r w:rsidRPr="00ED55F9">
        <w:rPr>
          <w:rFonts w:eastAsia="Arial"/>
          <w:bCs/>
          <w:sz w:val="22"/>
          <w:lang w:val="en-US"/>
        </w:rPr>
        <w:t>, officers, directors, employees and agents, from and against any and all claims,</w:t>
      </w:r>
      <w:r w:rsidR="00074510">
        <w:rPr>
          <w:rFonts w:eastAsia="Arial"/>
          <w:bCs/>
          <w:sz w:val="22"/>
          <w:lang w:val="en-US"/>
        </w:rPr>
        <w:t xml:space="preserve"> </w:t>
      </w:r>
      <w:r w:rsidRPr="00ED55F9">
        <w:rPr>
          <w:rFonts w:eastAsia="Arial"/>
          <w:bCs/>
          <w:sz w:val="22"/>
          <w:lang w:val="en-US"/>
        </w:rPr>
        <w:t>damages, obligations, losses, liabilities, costs or debt, and expenses (including but not limited to</w:t>
      </w:r>
      <w:r w:rsidR="00074510">
        <w:rPr>
          <w:rFonts w:eastAsia="Arial"/>
          <w:bCs/>
          <w:sz w:val="22"/>
          <w:lang w:val="en-US"/>
        </w:rPr>
        <w:t xml:space="preserve"> </w:t>
      </w:r>
      <w:r w:rsidRPr="00ED55F9">
        <w:rPr>
          <w:rFonts w:eastAsia="Arial"/>
          <w:bCs/>
          <w:sz w:val="22"/>
          <w:lang w:val="en-US"/>
        </w:rPr>
        <w:t xml:space="preserve">reasonable attorney’s fees) arising from: (i) your </w:t>
      </w:r>
      <w:r w:rsidR="00DB465C">
        <w:rPr>
          <w:rFonts w:eastAsia="Arial"/>
          <w:bCs/>
          <w:sz w:val="22"/>
          <w:lang w:val="en-US"/>
        </w:rPr>
        <w:t xml:space="preserve">use of and access to </w:t>
      </w:r>
      <w:r w:rsidR="00DB465C">
        <w:rPr>
          <w:rFonts w:eastAsia="Arial"/>
          <w:bCs/>
          <w:color w:val="000000"/>
          <w:sz w:val="22"/>
          <w:lang w:val="en-US"/>
        </w:rPr>
        <w:t>AIDR Sample Data Service</w:t>
      </w:r>
      <w:r w:rsidR="00DB465C" w:rsidRPr="00F85242">
        <w:rPr>
          <w:rFonts w:eastAsia="Arial"/>
          <w:bCs/>
          <w:sz w:val="22"/>
          <w:lang w:val="en-US"/>
        </w:rPr>
        <w:t xml:space="preserve"> website</w:t>
      </w:r>
      <w:r w:rsidRPr="00ED55F9">
        <w:rPr>
          <w:rFonts w:eastAsia="Arial"/>
          <w:bCs/>
          <w:sz w:val="22"/>
          <w:lang w:val="en-US"/>
        </w:rPr>
        <w:t>; (ii) your violation of</w:t>
      </w:r>
      <w:r w:rsidR="00ED55F9">
        <w:rPr>
          <w:rFonts w:eastAsia="Arial"/>
          <w:bCs/>
          <w:sz w:val="22"/>
          <w:lang w:val="en-US"/>
        </w:rPr>
        <w:t xml:space="preserve"> </w:t>
      </w:r>
      <w:r w:rsidR="00A90113" w:rsidRPr="00ED55F9">
        <w:rPr>
          <w:rFonts w:eastAsia="Arial"/>
          <w:bCs/>
          <w:sz w:val="22"/>
          <w:lang w:val="en-US"/>
        </w:rPr>
        <w:t>any term of these terms in this Agreement</w:t>
      </w:r>
      <w:r w:rsidRPr="00ED55F9">
        <w:rPr>
          <w:rFonts w:eastAsia="Arial"/>
          <w:bCs/>
          <w:sz w:val="22"/>
          <w:lang w:val="en-US"/>
        </w:rPr>
        <w:t>; (iii) your violation of any third party right, including without</w:t>
      </w:r>
      <w:r w:rsidR="00ED55F9">
        <w:rPr>
          <w:rFonts w:eastAsia="Arial"/>
          <w:bCs/>
          <w:sz w:val="22"/>
          <w:lang w:val="en-US"/>
        </w:rPr>
        <w:t xml:space="preserve"> </w:t>
      </w:r>
      <w:r w:rsidRPr="00ED55F9">
        <w:rPr>
          <w:rFonts w:eastAsia="Arial"/>
          <w:bCs/>
          <w:sz w:val="22"/>
          <w:lang w:val="en-US"/>
        </w:rPr>
        <w:t>limitation any copyright, property, or privacy right; or (iv) any claim that your Content caused damage</w:t>
      </w:r>
      <w:r w:rsidR="00ED55F9">
        <w:rPr>
          <w:rFonts w:eastAsia="Arial"/>
          <w:bCs/>
          <w:sz w:val="22"/>
          <w:lang w:val="en-US"/>
        </w:rPr>
        <w:t xml:space="preserve"> </w:t>
      </w:r>
      <w:r w:rsidRPr="00ED55F9">
        <w:rPr>
          <w:rFonts w:eastAsia="Arial"/>
          <w:bCs/>
          <w:sz w:val="22"/>
          <w:lang w:val="en-US"/>
        </w:rPr>
        <w:t xml:space="preserve">to a third party. This </w:t>
      </w:r>
      <w:r w:rsidR="00A90113" w:rsidRPr="00ED55F9">
        <w:rPr>
          <w:rFonts w:eastAsia="Arial"/>
          <w:bCs/>
          <w:sz w:val="22"/>
          <w:lang w:val="en-US"/>
        </w:rPr>
        <w:t>defence</w:t>
      </w:r>
      <w:r w:rsidRPr="00ED55F9">
        <w:rPr>
          <w:rFonts w:eastAsia="Arial"/>
          <w:bCs/>
          <w:sz w:val="22"/>
          <w:lang w:val="en-US"/>
        </w:rPr>
        <w:t xml:space="preserve"> and indemnificati</w:t>
      </w:r>
      <w:r w:rsidR="00F42D37" w:rsidRPr="00ED55F9">
        <w:rPr>
          <w:rFonts w:eastAsia="Arial"/>
          <w:bCs/>
          <w:sz w:val="22"/>
          <w:lang w:val="en-US"/>
        </w:rPr>
        <w:t>on obligation will survive this Agreement</w:t>
      </w:r>
      <w:r w:rsidRPr="00ED55F9">
        <w:rPr>
          <w:rFonts w:eastAsia="Arial"/>
          <w:bCs/>
          <w:sz w:val="22"/>
          <w:lang w:val="en-US"/>
        </w:rPr>
        <w:t xml:space="preserve"> and</w:t>
      </w:r>
      <w:r w:rsidR="00ED55F9">
        <w:rPr>
          <w:rFonts w:eastAsia="Arial"/>
          <w:bCs/>
          <w:sz w:val="22"/>
          <w:lang w:val="en-US"/>
        </w:rPr>
        <w:t xml:space="preserve"> </w:t>
      </w:r>
      <w:r w:rsidRPr="00ED55F9">
        <w:rPr>
          <w:rFonts w:eastAsia="Arial"/>
          <w:bCs/>
          <w:sz w:val="22"/>
          <w:lang w:val="en-US"/>
        </w:rPr>
        <w:t>your use of the Service.</w:t>
      </w:r>
    </w:p>
    <w:p w14:paraId="0DEF9ABB" w14:textId="49EE05F2" w:rsidR="00874ECD" w:rsidRDefault="00874ECD" w:rsidP="00030895">
      <w:pPr>
        <w:pStyle w:val="Heading1"/>
        <w:keepNext w:val="0"/>
        <w:keepLines w:val="0"/>
        <w:widowControl w:val="0"/>
      </w:pPr>
      <w:r>
        <w:lastRenderedPageBreak/>
        <w:t>GENERAL TERMS</w:t>
      </w:r>
    </w:p>
    <w:p w14:paraId="3C0FA138" w14:textId="77777777" w:rsidR="00874ECD" w:rsidRPr="00A7094F" w:rsidRDefault="00874ECD" w:rsidP="00030895">
      <w:pPr>
        <w:pStyle w:val="Heading2"/>
        <w:keepNext w:val="0"/>
        <w:keepLines w:val="0"/>
        <w:widowControl w:val="0"/>
        <w:rPr>
          <w:b/>
          <w:u w:val="single"/>
        </w:rPr>
      </w:pPr>
      <w:r w:rsidRPr="00DD3D9D">
        <w:rPr>
          <w:b/>
          <w:u w:val="single"/>
        </w:rPr>
        <w:t>Govern</w:t>
      </w:r>
      <w:r>
        <w:rPr>
          <w:b/>
          <w:u w:val="single"/>
        </w:rPr>
        <w:t>ing Law, Jurisdiction and Venue</w:t>
      </w:r>
      <w:r w:rsidRPr="00A7094F">
        <w:rPr>
          <w:b/>
          <w:u w:val="single"/>
        </w:rPr>
        <w:t xml:space="preserve">  </w:t>
      </w:r>
    </w:p>
    <w:p w14:paraId="3EA8BE68" w14:textId="37C7A554" w:rsidR="00874ECD" w:rsidRPr="001260E3" w:rsidRDefault="00874ECD" w:rsidP="00030895">
      <w:pPr>
        <w:pStyle w:val="Heading2"/>
        <w:keepNext w:val="0"/>
        <w:keepLines w:val="0"/>
        <w:widowControl w:val="0"/>
        <w:numPr>
          <w:ilvl w:val="0"/>
          <w:numId w:val="0"/>
        </w:numPr>
        <w:ind w:left="576"/>
        <w:rPr>
          <w:sz w:val="22"/>
          <w:szCs w:val="22"/>
        </w:rPr>
      </w:pPr>
      <w:r w:rsidRPr="001260E3">
        <w:rPr>
          <w:sz w:val="22"/>
          <w:szCs w:val="22"/>
        </w:rPr>
        <w:t xml:space="preserve">This Agreement is governed by the laws of </w:t>
      </w:r>
      <w:r>
        <w:rPr>
          <w:sz w:val="22"/>
          <w:szCs w:val="22"/>
        </w:rPr>
        <w:t xml:space="preserve">the </w:t>
      </w:r>
      <w:r w:rsidR="00577460">
        <w:rPr>
          <w:sz w:val="22"/>
          <w:szCs w:val="22"/>
        </w:rPr>
        <w:t>S</w:t>
      </w:r>
      <w:r>
        <w:rPr>
          <w:sz w:val="22"/>
          <w:szCs w:val="22"/>
        </w:rPr>
        <w:t xml:space="preserve">tate of </w:t>
      </w:r>
      <w:r w:rsidRPr="00EA001E">
        <w:rPr>
          <w:sz w:val="22"/>
          <w:szCs w:val="22"/>
        </w:rPr>
        <w:t>Qatar</w:t>
      </w:r>
      <w:r w:rsidR="00577460">
        <w:rPr>
          <w:sz w:val="22"/>
          <w:szCs w:val="22"/>
        </w:rPr>
        <w:t>.</w:t>
      </w:r>
      <w:r w:rsidRPr="001260E3">
        <w:rPr>
          <w:sz w:val="22"/>
          <w:szCs w:val="22"/>
        </w:rPr>
        <w:t xml:space="preserve">  </w:t>
      </w:r>
      <w:r w:rsidR="00334A80" w:rsidRPr="00334A80">
        <w:rPr>
          <w:sz w:val="22"/>
          <w:szCs w:val="22"/>
          <w:lang w:val="en-GB"/>
        </w:rPr>
        <w:t xml:space="preserve">By accessing this </w:t>
      </w:r>
      <w:r w:rsidR="00DB465C">
        <w:rPr>
          <w:bCs w:val="0"/>
          <w:color w:val="000000"/>
          <w:sz w:val="22"/>
        </w:rPr>
        <w:t>AIDR Sample Data Service</w:t>
      </w:r>
      <w:r w:rsidR="00DB465C" w:rsidRPr="00F85242">
        <w:rPr>
          <w:sz w:val="22"/>
        </w:rPr>
        <w:t xml:space="preserve"> website</w:t>
      </w:r>
      <w:r w:rsidR="00DB465C">
        <w:rPr>
          <w:sz w:val="22"/>
          <w:szCs w:val="22"/>
          <w:lang w:val="en-GB"/>
        </w:rPr>
        <w:t xml:space="preserve"> </w:t>
      </w:r>
      <w:r w:rsidR="00334A80" w:rsidRPr="00334A80">
        <w:rPr>
          <w:sz w:val="22"/>
          <w:szCs w:val="22"/>
          <w:lang w:val="en-GB"/>
        </w:rPr>
        <w:t xml:space="preserve">you consent to these terms and conditions and to the exclusive jurisdiction of the </w:t>
      </w:r>
      <w:r w:rsidR="00334A80">
        <w:rPr>
          <w:sz w:val="22"/>
          <w:szCs w:val="22"/>
          <w:lang w:val="en-GB"/>
        </w:rPr>
        <w:t>Qatar</w:t>
      </w:r>
      <w:r w:rsidR="00334A80" w:rsidRPr="00334A80">
        <w:rPr>
          <w:sz w:val="22"/>
          <w:szCs w:val="22"/>
          <w:lang w:val="en-GB"/>
        </w:rPr>
        <w:t xml:space="preserve"> courts in all disputes arising out of such access.</w:t>
      </w:r>
    </w:p>
    <w:p w14:paraId="6A9D662F" w14:textId="77777777" w:rsidR="00874ECD" w:rsidRPr="00E210E1" w:rsidRDefault="00874ECD" w:rsidP="00030895">
      <w:pPr>
        <w:pStyle w:val="Heading2"/>
        <w:keepNext w:val="0"/>
        <w:keepLines w:val="0"/>
        <w:widowControl w:val="0"/>
        <w:rPr>
          <w:rFonts w:ascii="Times New Roman" w:hAnsi="Times New Roman"/>
          <w:sz w:val="20"/>
        </w:rPr>
      </w:pPr>
      <w:r>
        <w:rPr>
          <w:b/>
          <w:u w:val="single"/>
        </w:rPr>
        <w:t>Severability</w:t>
      </w:r>
    </w:p>
    <w:p w14:paraId="2DC935F0" w14:textId="01EFF4AF" w:rsidR="00874ECD" w:rsidRDefault="00874ECD" w:rsidP="00701260">
      <w:pPr>
        <w:pStyle w:val="Heading2"/>
        <w:keepNext w:val="0"/>
        <w:keepLines w:val="0"/>
        <w:widowControl w:val="0"/>
        <w:numPr>
          <w:ilvl w:val="0"/>
          <w:numId w:val="0"/>
        </w:numPr>
        <w:ind w:left="576"/>
      </w:pPr>
      <w:r w:rsidRPr="001260E3">
        <w:rPr>
          <w:sz w:val="22"/>
          <w:szCs w:val="22"/>
        </w:rPr>
        <w:t xml:space="preserve">If any provision of this Agreement </w:t>
      </w:r>
      <w:r w:rsidR="00C05B92">
        <w:rPr>
          <w:sz w:val="22"/>
          <w:szCs w:val="22"/>
        </w:rPr>
        <w:t>is</w:t>
      </w:r>
      <w:r w:rsidRPr="001260E3">
        <w:rPr>
          <w:sz w:val="22"/>
          <w:szCs w:val="22"/>
        </w:rPr>
        <w:t xml:space="preserve"> adjudged by any court of competent jurisdiction to be unenforceable or invalid, that provision </w:t>
      </w:r>
      <w:r w:rsidR="00C05B92">
        <w:rPr>
          <w:sz w:val="22"/>
          <w:szCs w:val="22"/>
        </w:rPr>
        <w:t>shall</w:t>
      </w:r>
      <w:r w:rsidR="00C05B92" w:rsidRPr="001260E3">
        <w:rPr>
          <w:sz w:val="22"/>
          <w:szCs w:val="22"/>
        </w:rPr>
        <w:t xml:space="preserve"> </w:t>
      </w:r>
      <w:r w:rsidRPr="001260E3">
        <w:rPr>
          <w:sz w:val="22"/>
          <w:szCs w:val="22"/>
        </w:rPr>
        <w:t>be limited or eliminated to the minimum extent necessary so that this Agreement will be enforceable and otherwise remain in full force and effect.</w:t>
      </w:r>
      <w:r w:rsidRPr="001260E3">
        <w:rPr>
          <w:rFonts w:ascii="Times New Roman" w:hAnsi="Times New Roman"/>
          <w:sz w:val="22"/>
          <w:szCs w:val="22"/>
        </w:rPr>
        <w:t xml:space="preserve"> </w:t>
      </w:r>
    </w:p>
    <w:sectPr w:rsidR="00874ECD" w:rsidSect="00754660">
      <w:headerReference w:type="even" r:id="rId10"/>
      <w:headerReference w:type="default" r:id="rId11"/>
      <w:footerReference w:type="default" r:id="rId12"/>
      <w:headerReference w:type="first" r:id="rId13"/>
      <w:footerReference w:type="first" r:id="rId14"/>
      <w:pgSz w:w="11906" w:h="16838" w:code="9"/>
      <w:pgMar w:top="1418" w:right="1077" w:bottom="1361" w:left="1077" w:header="425" w:footer="436"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aymond A. Filippi" w:date="2015-11-25T15:34:00Z" w:initials="RAF">
    <w:p w14:paraId="3F6A860E" w14:textId="6829AEBB" w:rsidR="00FB47A5" w:rsidRDefault="00FB47A5">
      <w:pPr>
        <w:pStyle w:val="CommentText"/>
      </w:pPr>
      <w:r>
        <w:rPr>
          <w:rStyle w:val="CommentReference"/>
        </w:rPr>
        <w:annotationRef/>
      </w:r>
      <w:r>
        <w:t>Are your classifiers confidential and/or proprietary. If not there may be no need to reference or even define confidential information.</w:t>
      </w:r>
    </w:p>
  </w:comment>
  <w:comment w:id="5" w:author="Raymond A. Filippi" w:date="2015-11-25T16:00:00Z" w:initials="RAF">
    <w:p w14:paraId="6996C860" w14:textId="49CCD90A" w:rsidR="002106A9" w:rsidRDefault="002106A9">
      <w:pPr>
        <w:pStyle w:val="CommentText"/>
      </w:pPr>
      <w:r>
        <w:rPr>
          <w:rStyle w:val="CommentReference"/>
        </w:rPr>
        <w:annotationRef/>
      </w:r>
      <w:r>
        <w:t xml:space="preserve">Since your website is very </w:t>
      </w:r>
      <w:proofErr w:type="gramStart"/>
      <w:r>
        <w:t>simple ,</w:t>
      </w:r>
      <w:proofErr w:type="gramEnd"/>
      <w:r>
        <w:t xml:space="preserve"> with only download capability. I suggest we remove this section.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1833A8" w14:textId="77777777" w:rsidR="00A77E60" w:rsidRDefault="00A77E60" w:rsidP="00E445CF">
      <w:r>
        <w:separator/>
      </w:r>
    </w:p>
  </w:endnote>
  <w:endnote w:type="continuationSeparator" w:id="0">
    <w:p w14:paraId="5B1623D6" w14:textId="77777777" w:rsidR="00A77E60" w:rsidRDefault="00A77E60" w:rsidP="00E44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Bold">
    <w:altName w:val="Arial"/>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8080"/>
        <w:bottom w:val="single" w:sz="4" w:space="0" w:color="008080"/>
      </w:tblBorders>
      <w:tblLook w:val="00A0" w:firstRow="1" w:lastRow="0" w:firstColumn="1" w:lastColumn="0" w:noHBand="0" w:noVBand="0"/>
    </w:tblPr>
    <w:tblGrid>
      <w:gridCol w:w="3936"/>
      <w:gridCol w:w="4110"/>
      <w:gridCol w:w="1846"/>
    </w:tblGrid>
    <w:tr w:rsidR="00F7566B" w:rsidRPr="00C63C50" w14:paraId="2F4EAA56" w14:textId="77777777" w:rsidTr="00A97617">
      <w:tc>
        <w:tcPr>
          <w:tcW w:w="3936" w:type="dxa"/>
          <w:tcBorders>
            <w:top w:val="single" w:sz="4" w:space="0" w:color="008080"/>
            <w:left w:val="single" w:sz="4" w:space="0" w:color="008080"/>
            <w:bottom w:val="single" w:sz="4" w:space="0" w:color="008080"/>
            <w:right w:val="single" w:sz="4" w:space="0" w:color="008080"/>
          </w:tcBorders>
        </w:tcPr>
        <w:p w14:paraId="0C7F45E8" w14:textId="77777777" w:rsidR="00F7566B" w:rsidRPr="00C63C50" w:rsidRDefault="00F7566B" w:rsidP="001B1D6B">
          <w:pPr>
            <w:pStyle w:val="Footer"/>
            <w:rPr>
              <w:sz w:val="16"/>
              <w:szCs w:val="16"/>
            </w:rPr>
          </w:pPr>
          <w:r w:rsidRPr="00C63C50">
            <w:rPr>
              <w:sz w:val="16"/>
              <w:szCs w:val="16"/>
            </w:rPr>
            <w:t>Document reference:</w:t>
          </w:r>
        </w:p>
        <w:p w14:paraId="09A99533" w14:textId="075A8417" w:rsidR="00F7566B" w:rsidRPr="00C63C50" w:rsidRDefault="00F7566B" w:rsidP="001B1D6B">
          <w:pPr>
            <w:pStyle w:val="Footer"/>
            <w:rPr>
              <w:sz w:val="16"/>
              <w:szCs w:val="16"/>
            </w:rPr>
          </w:pPr>
          <w:r w:rsidRPr="00C63C50">
            <w:rPr>
              <w:sz w:val="16"/>
              <w:szCs w:val="16"/>
            </w:rPr>
            <w:t>20</w:t>
          </w:r>
          <w:r w:rsidR="00677202">
            <w:rPr>
              <w:sz w:val="16"/>
              <w:szCs w:val="16"/>
            </w:rPr>
            <w:t>151125</w:t>
          </w:r>
          <w:r w:rsidRPr="00C63C50">
            <w:rPr>
              <w:sz w:val="16"/>
              <w:szCs w:val="16"/>
            </w:rPr>
            <w:t>-QCRI-000-1000x-Rev0.0</w:t>
          </w:r>
        </w:p>
        <w:p w14:paraId="49CD76AE" w14:textId="77777777" w:rsidR="00F7566B" w:rsidRPr="00C63C50" w:rsidRDefault="00F7566B" w:rsidP="001B1D6B">
          <w:pPr>
            <w:pStyle w:val="Footer"/>
            <w:rPr>
              <w:b/>
              <w:sz w:val="18"/>
            </w:rPr>
          </w:pPr>
        </w:p>
      </w:tc>
      <w:tc>
        <w:tcPr>
          <w:tcW w:w="4110" w:type="dxa"/>
          <w:tcBorders>
            <w:top w:val="single" w:sz="4" w:space="0" w:color="008080"/>
            <w:left w:val="single" w:sz="4" w:space="0" w:color="008080"/>
            <w:bottom w:val="single" w:sz="4" w:space="0" w:color="008080"/>
            <w:right w:val="single" w:sz="4" w:space="0" w:color="008080"/>
          </w:tcBorders>
        </w:tcPr>
        <w:p w14:paraId="6A4ED10B" w14:textId="77777777" w:rsidR="00F7566B" w:rsidRPr="00C63C50" w:rsidRDefault="00F7566B" w:rsidP="00C42316">
          <w:pPr>
            <w:pStyle w:val="Footer"/>
            <w:rPr>
              <w:b/>
              <w:sz w:val="18"/>
            </w:rPr>
          </w:pPr>
        </w:p>
      </w:tc>
      <w:tc>
        <w:tcPr>
          <w:tcW w:w="1846" w:type="dxa"/>
          <w:tcBorders>
            <w:top w:val="single" w:sz="4" w:space="0" w:color="008080"/>
            <w:left w:val="single" w:sz="4" w:space="0" w:color="008080"/>
            <w:bottom w:val="single" w:sz="4" w:space="0" w:color="008080"/>
            <w:right w:val="single" w:sz="4" w:space="0" w:color="008080"/>
          </w:tcBorders>
        </w:tcPr>
        <w:p w14:paraId="6CB6790C" w14:textId="186260A9" w:rsidR="00F7566B" w:rsidRPr="00C63C50" w:rsidRDefault="00F7566B" w:rsidP="00C63C50">
          <w:pPr>
            <w:pStyle w:val="Footer"/>
            <w:jc w:val="right"/>
            <w:rPr>
              <w:b/>
              <w:sz w:val="18"/>
            </w:rPr>
          </w:pPr>
          <w:r w:rsidRPr="00C63C50">
            <w:rPr>
              <w:b/>
              <w:sz w:val="18"/>
            </w:rPr>
            <w:t xml:space="preserve">Page </w:t>
          </w:r>
          <w:r w:rsidRPr="00C63C50">
            <w:rPr>
              <w:b/>
              <w:sz w:val="18"/>
            </w:rPr>
            <w:fldChar w:fldCharType="begin"/>
          </w:r>
          <w:r w:rsidRPr="00C63C50">
            <w:rPr>
              <w:b/>
              <w:sz w:val="18"/>
            </w:rPr>
            <w:instrText>PAGE  \* Arabic  \* MERGEFORMAT</w:instrText>
          </w:r>
          <w:r w:rsidRPr="00C63C50">
            <w:rPr>
              <w:b/>
              <w:sz w:val="18"/>
            </w:rPr>
            <w:fldChar w:fldCharType="separate"/>
          </w:r>
          <w:r w:rsidR="00852080">
            <w:rPr>
              <w:b/>
              <w:noProof/>
              <w:sz w:val="18"/>
            </w:rPr>
            <w:t>3</w:t>
          </w:r>
          <w:r w:rsidRPr="00C63C50">
            <w:rPr>
              <w:b/>
              <w:sz w:val="18"/>
            </w:rPr>
            <w:fldChar w:fldCharType="end"/>
          </w:r>
          <w:r w:rsidRPr="00C63C50">
            <w:rPr>
              <w:b/>
              <w:sz w:val="18"/>
            </w:rPr>
            <w:t xml:space="preserve"> of </w:t>
          </w:r>
          <w:r w:rsidR="007F3150">
            <w:rPr>
              <w:b/>
              <w:noProof/>
              <w:sz w:val="18"/>
            </w:rPr>
            <w:t>5</w:t>
          </w:r>
        </w:p>
      </w:tc>
    </w:tr>
    <w:tr w:rsidR="00F7566B" w:rsidRPr="00C63C50" w14:paraId="50C07CB3" w14:textId="77777777" w:rsidTr="00A97617">
      <w:tc>
        <w:tcPr>
          <w:tcW w:w="9892" w:type="dxa"/>
          <w:gridSpan w:val="3"/>
          <w:tcBorders>
            <w:top w:val="single" w:sz="4" w:space="0" w:color="008080"/>
            <w:left w:val="single" w:sz="4" w:space="0" w:color="008080"/>
            <w:bottom w:val="single" w:sz="4" w:space="0" w:color="008080"/>
            <w:right w:val="single" w:sz="4" w:space="0" w:color="008080"/>
          </w:tcBorders>
        </w:tcPr>
        <w:p w14:paraId="77E96B26" w14:textId="77777777" w:rsidR="00F7566B" w:rsidRPr="00C63C50" w:rsidRDefault="00F7566B" w:rsidP="00C42316">
          <w:pPr>
            <w:pStyle w:val="Footer"/>
            <w:rPr>
              <w:lang w:val="en-US"/>
            </w:rPr>
          </w:pPr>
        </w:p>
      </w:tc>
    </w:tr>
  </w:tbl>
  <w:p w14:paraId="037CCE73" w14:textId="77777777" w:rsidR="00F7566B" w:rsidRPr="00D76368" w:rsidRDefault="00F7566B" w:rsidP="001B1D6B">
    <w:pPr>
      <w:pStyle w:val="Footer"/>
      <w:jc w:val="center"/>
      <w:rPr>
        <w:i/>
        <w:lang w:val="en-US"/>
      </w:rPr>
    </w:pPr>
    <w:r>
      <w:rPr>
        <w:lang w:val="en-US"/>
      </w:rPr>
      <w:tab/>
    </w:r>
  </w:p>
  <w:p w14:paraId="6608C913" w14:textId="77777777" w:rsidR="00F7566B" w:rsidRPr="00C04ECD" w:rsidRDefault="00F7566B" w:rsidP="001B1D6B">
    <w:pPr>
      <w:pStyle w:val="Footer"/>
      <w:tabs>
        <w:tab w:val="clear" w:pos="4536"/>
        <w:tab w:val="clear" w:pos="9072"/>
        <w:tab w:val="left" w:pos="2635"/>
      </w:tabs>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8080"/>
        <w:bottom w:val="single" w:sz="4" w:space="0" w:color="008080"/>
      </w:tblBorders>
      <w:tblLook w:val="00A0" w:firstRow="1" w:lastRow="0" w:firstColumn="1" w:lastColumn="0" w:noHBand="0" w:noVBand="0"/>
    </w:tblPr>
    <w:tblGrid>
      <w:gridCol w:w="3936"/>
      <w:gridCol w:w="4110"/>
      <w:gridCol w:w="1846"/>
    </w:tblGrid>
    <w:tr w:rsidR="00F7566B" w:rsidRPr="00C63C50" w14:paraId="5C8E8C3C" w14:textId="77777777" w:rsidTr="00A97617">
      <w:tc>
        <w:tcPr>
          <w:tcW w:w="3936" w:type="dxa"/>
          <w:tcBorders>
            <w:top w:val="single" w:sz="4" w:space="0" w:color="008080"/>
            <w:left w:val="single" w:sz="4" w:space="0" w:color="008080"/>
            <w:bottom w:val="single" w:sz="4" w:space="0" w:color="008080"/>
            <w:right w:val="single" w:sz="4" w:space="0" w:color="008080"/>
          </w:tcBorders>
        </w:tcPr>
        <w:p w14:paraId="47B3B199" w14:textId="77777777" w:rsidR="00F7566B" w:rsidRPr="00C63C50" w:rsidRDefault="00F7566B" w:rsidP="00E54662">
          <w:pPr>
            <w:pStyle w:val="Footer"/>
            <w:rPr>
              <w:sz w:val="16"/>
              <w:szCs w:val="16"/>
            </w:rPr>
          </w:pPr>
          <w:r w:rsidRPr="00C63C50">
            <w:rPr>
              <w:sz w:val="16"/>
              <w:szCs w:val="16"/>
            </w:rPr>
            <w:t>Document reference:</w:t>
          </w:r>
        </w:p>
        <w:p w14:paraId="53B11266" w14:textId="3A414735" w:rsidR="00F7566B" w:rsidRPr="00C63C50" w:rsidRDefault="00FB47A5" w:rsidP="00E54662">
          <w:pPr>
            <w:pStyle w:val="Footer"/>
            <w:rPr>
              <w:sz w:val="16"/>
              <w:szCs w:val="16"/>
            </w:rPr>
          </w:pPr>
          <w:r>
            <w:rPr>
              <w:sz w:val="16"/>
              <w:szCs w:val="16"/>
            </w:rPr>
            <w:t>20151125</w:t>
          </w:r>
          <w:r w:rsidR="00F7566B" w:rsidRPr="00C63C50">
            <w:rPr>
              <w:sz w:val="16"/>
              <w:szCs w:val="16"/>
            </w:rPr>
            <w:t>-QCRI-000-1000x-Rev0.0</w:t>
          </w:r>
        </w:p>
      </w:tc>
      <w:tc>
        <w:tcPr>
          <w:tcW w:w="4110" w:type="dxa"/>
          <w:tcBorders>
            <w:top w:val="single" w:sz="4" w:space="0" w:color="008080"/>
            <w:left w:val="single" w:sz="4" w:space="0" w:color="008080"/>
            <w:bottom w:val="single" w:sz="4" w:space="0" w:color="008080"/>
            <w:right w:val="single" w:sz="4" w:space="0" w:color="008080"/>
          </w:tcBorders>
        </w:tcPr>
        <w:p w14:paraId="4B1BA866" w14:textId="2FE46211" w:rsidR="00F7566B" w:rsidRPr="00C63C50" w:rsidRDefault="00F7566B" w:rsidP="00C86CED">
          <w:pPr>
            <w:pStyle w:val="Footer"/>
            <w:rPr>
              <w:b/>
              <w:sz w:val="18"/>
            </w:rPr>
          </w:pPr>
        </w:p>
      </w:tc>
      <w:tc>
        <w:tcPr>
          <w:tcW w:w="1846" w:type="dxa"/>
          <w:tcBorders>
            <w:top w:val="single" w:sz="4" w:space="0" w:color="008080"/>
            <w:left w:val="single" w:sz="4" w:space="0" w:color="008080"/>
            <w:bottom w:val="single" w:sz="4" w:space="0" w:color="008080"/>
            <w:right w:val="single" w:sz="4" w:space="0" w:color="008080"/>
          </w:tcBorders>
        </w:tcPr>
        <w:p w14:paraId="7F18269F" w14:textId="328A1208" w:rsidR="00F7566B" w:rsidRPr="00C63C50" w:rsidRDefault="00F7566B" w:rsidP="00C63C50">
          <w:pPr>
            <w:pStyle w:val="Footer"/>
            <w:jc w:val="right"/>
            <w:rPr>
              <w:b/>
              <w:sz w:val="18"/>
            </w:rPr>
          </w:pPr>
          <w:r w:rsidRPr="00C63C50">
            <w:rPr>
              <w:b/>
              <w:sz w:val="18"/>
            </w:rPr>
            <w:t xml:space="preserve">Page </w:t>
          </w:r>
          <w:r w:rsidRPr="00C63C50">
            <w:rPr>
              <w:b/>
              <w:sz w:val="18"/>
            </w:rPr>
            <w:fldChar w:fldCharType="begin"/>
          </w:r>
          <w:r w:rsidRPr="00C63C50">
            <w:rPr>
              <w:b/>
              <w:sz w:val="18"/>
            </w:rPr>
            <w:instrText>PAGE  \* Arabic  \* MERGEFORMAT</w:instrText>
          </w:r>
          <w:r w:rsidRPr="00C63C50">
            <w:rPr>
              <w:b/>
              <w:sz w:val="18"/>
            </w:rPr>
            <w:fldChar w:fldCharType="separate"/>
          </w:r>
          <w:r w:rsidR="00852080">
            <w:rPr>
              <w:b/>
              <w:noProof/>
              <w:sz w:val="18"/>
            </w:rPr>
            <w:t>1</w:t>
          </w:r>
          <w:r w:rsidRPr="00C63C50">
            <w:rPr>
              <w:b/>
              <w:sz w:val="18"/>
            </w:rPr>
            <w:fldChar w:fldCharType="end"/>
          </w:r>
          <w:r w:rsidRPr="00C63C50">
            <w:rPr>
              <w:b/>
              <w:sz w:val="18"/>
            </w:rPr>
            <w:t xml:space="preserve"> of </w:t>
          </w:r>
          <w:r w:rsidR="00A20B1C">
            <w:rPr>
              <w:b/>
              <w:noProof/>
              <w:sz w:val="18"/>
            </w:rPr>
            <w:t xml:space="preserve"> 7</w:t>
          </w:r>
        </w:p>
      </w:tc>
    </w:tr>
    <w:tr w:rsidR="00F7566B" w:rsidRPr="00C63C50" w14:paraId="0DECFE64" w14:textId="77777777" w:rsidTr="00A97617">
      <w:tc>
        <w:tcPr>
          <w:tcW w:w="9892" w:type="dxa"/>
          <w:gridSpan w:val="3"/>
          <w:tcBorders>
            <w:top w:val="single" w:sz="4" w:space="0" w:color="008080"/>
            <w:left w:val="single" w:sz="4" w:space="0" w:color="008080"/>
            <w:bottom w:val="single" w:sz="4" w:space="0" w:color="008080"/>
            <w:right w:val="single" w:sz="4" w:space="0" w:color="008080"/>
          </w:tcBorders>
        </w:tcPr>
        <w:p w14:paraId="63A6B7FB" w14:textId="77777777" w:rsidR="00F7566B" w:rsidRPr="00C63C50" w:rsidRDefault="00F7566B" w:rsidP="00C63C50">
          <w:pPr>
            <w:pStyle w:val="Footer"/>
            <w:jc w:val="center"/>
            <w:rPr>
              <w:color w:val="0000FF"/>
              <w:lang w:val="en-US"/>
            </w:rPr>
          </w:pPr>
        </w:p>
      </w:tc>
    </w:tr>
  </w:tbl>
  <w:p w14:paraId="57E7EC83" w14:textId="77777777" w:rsidR="00F7566B" w:rsidRDefault="00F75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844D13" w14:textId="77777777" w:rsidR="00A77E60" w:rsidRDefault="00A77E60" w:rsidP="00E445CF">
      <w:r>
        <w:separator/>
      </w:r>
    </w:p>
  </w:footnote>
  <w:footnote w:type="continuationSeparator" w:id="0">
    <w:p w14:paraId="7D6D9E75" w14:textId="77777777" w:rsidR="00A77E60" w:rsidRDefault="00A77E60" w:rsidP="00E445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EA205" w14:textId="77777777" w:rsidR="00F7566B" w:rsidRDefault="00A77E60">
    <w:pPr>
      <w:pStyle w:val="Header"/>
    </w:pPr>
    <w:r>
      <w:rPr>
        <w:noProof/>
        <w:lang w:val="en-US" w:eastAsia="ja-JP"/>
      </w:rPr>
      <w:pict w14:anchorId="6D911F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5505280" o:spid="_x0000_s2049" type="#_x0000_t136" style="position:absolute;margin-left:0;margin-top:0;width:622pt;height:65.45pt;rotation:315;z-index:-251659776;mso-position-horizontal:center;mso-position-horizontal-relative:margin;mso-position-vertical:center;mso-position-vertical-relative:margin" o:allowincell="f" fillcolor="#deeede" stroked="f">
          <v:fill opacity=".5"/>
          <v:textpath style="font-family:&quot;Arial&quot;;font-size:1pt" string="QCRI 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8080"/>
      </w:tblBorders>
      <w:tblLook w:val="00A0" w:firstRow="1" w:lastRow="0" w:firstColumn="1" w:lastColumn="0" w:noHBand="0" w:noVBand="0"/>
    </w:tblPr>
    <w:tblGrid>
      <w:gridCol w:w="4943"/>
      <w:gridCol w:w="4943"/>
    </w:tblGrid>
    <w:tr w:rsidR="00F7566B" w:rsidRPr="00C63C50" w14:paraId="35D5CAC9" w14:textId="77777777" w:rsidTr="00A97617">
      <w:tc>
        <w:tcPr>
          <w:tcW w:w="4943" w:type="dxa"/>
          <w:tcBorders>
            <w:top w:val="single" w:sz="4" w:space="0" w:color="008080"/>
            <w:left w:val="single" w:sz="4" w:space="0" w:color="008080"/>
            <w:bottom w:val="single" w:sz="4" w:space="0" w:color="008080"/>
            <w:right w:val="single" w:sz="4" w:space="0" w:color="008080"/>
          </w:tcBorders>
        </w:tcPr>
        <w:p w14:paraId="43EF664B" w14:textId="77777777" w:rsidR="00F7566B" w:rsidRPr="00C63C50" w:rsidRDefault="00A77E60" w:rsidP="00E445CF">
          <w:pPr>
            <w:pStyle w:val="Header"/>
          </w:pPr>
          <w:r>
            <w:rPr>
              <w:noProof/>
              <w:lang w:val="en-US" w:eastAsia="ja-JP"/>
            </w:rPr>
            <w:pict w14:anchorId="73746B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5505281" o:spid="_x0000_s2050" type="#_x0000_t136" style="position:absolute;margin-left:0;margin-top:0;width:622pt;height:65.45pt;rotation:315;z-index:-251658752;mso-position-horizontal:center;mso-position-horizontal-relative:margin;mso-position-vertical:center;mso-position-vertical-relative:margin" o:allowincell="f" fillcolor="#deeede" stroked="f">
                <v:fill opacity=".5"/>
                <v:textpath style="font-family:&quot;Arial&quot;;font-size:1pt" string="QCRI CONFIDENTIAL"/>
                <w10:wrap anchorx="margin" anchory="margin"/>
              </v:shape>
            </w:pict>
          </w:r>
          <w:r w:rsidR="00F7566B" w:rsidRPr="00C63C50">
            <w:rPr>
              <w:noProof/>
              <w:lang w:eastAsia="en-GB"/>
            </w:rPr>
            <w:t xml:space="preserve"> </w:t>
          </w:r>
          <w:r w:rsidR="00F7566B">
            <w:rPr>
              <w:noProof/>
              <w:lang w:eastAsia="en-GB"/>
            </w:rPr>
            <w:drawing>
              <wp:inline distT="0" distB="0" distL="0" distR="0" wp14:anchorId="545FCE35" wp14:editId="7A76A67C">
                <wp:extent cx="1381125" cy="704850"/>
                <wp:effectExtent l="0" t="0" r="9525" b="0"/>
                <wp:docPr id="2" name="Picture 9" descr="C:\Users\kmathern\Documents\LIBRARY KAM\QCRI\Collateral\QCRI New Logo\Sent to QCRI Staff\QCRI_MasterLogo_Lockup 80-20_PRI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mathern\Documents\LIBRARY KAM\QCRI\Collateral\QCRI New Logo\Sent to QCRI Staff\QCRI_MasterLogo_Lockup 80-20_PRIMARY.jpg"/>
                        <pic:cNvPicPr>
                          <a:picLocks noChangeAspect="1" noChangeArrowheads="1"/>
                        </pic:cNvPicPr>
                      </pic:nvPicPr>
                      <pic:blipFill>
                        <a:blip r:embed="rId1">
                          <a:extLst>
                            <a:ext uri="{28A0092B-C50C-407E-A947-70E740481C1C}">
                              <a14:useLocalDpi xmlns:a14="http://schemas.microsoft.com/office/drawing/2010/main" val="0"/>
                            </a:ext>
                          </a:extLst>
                        </a:blip>
                        <a:srcRect l="13145" t="18130" b="16550"/>
                        <a:stretch>
                          <a:fillRect/>
                        </a:stretch>
                      </pic:blipFill>
                      <pic:spPr bwMode="auto">
                        <a:xfrm>
                          <a:off x="0" y="0"/>
                          <a:ext cx="1381125" cy="704850"/>
                        </a:xfrm>
                        <a:prstGeom prst="rect">
                          <a:avLst/>
                        </a:prstGeom>
                        <a:noFill/>
                        <a:ln>
                          <a:noFill/>
                        </a:ln>
                      </pic:spPr>
                    </pic:pic>
                  </a:graphicData>
                </a:graphic>
              </wp:inline>
            </w:drawing>
          </w:r>
        </w:p>
      </w:tc>
      <w:tc>
        <w:tcPr>
          <w:tcW w:w="4943" w:type="dxa"/>
          <w:tcBorders>
            <w:top w:val="single" w:sz="4" w:space="0" w:color="008080"/>
            <w:left w:val="single" w:sz="4" w:space="0" w:color="008080"/>
            <w:bottom w:val="single" w:sz="4" w:space="0" w:color="008080"/>
            <w:right w:val="single" w:sz="4" w:space="0" w:color="008080"/>
          </w:tcBorders>
        </w:tcPr>
        <w:p w14:paraId="52342755" w14:textId="77777777" w:rsidR="00F7566B" w:rsidRPr="00C63C50" w:rsidRDefault="00F7566B" w:rsidP="00C63C50">
          <w:pPr>
            <w:jc w:val="right"/>
            <w:rPr>
              <w:b/>
            </w:rPr>
          </w:pPr>
          <w:r w:rsidRPr="003D5106">
            <w:rPr>
              <w:b/>
              <w:color w:val="7F7F7F"/>
            </w:rPr>
            <w:t>Sub-title</w:t>
          </w:r>
        </w:p>
      </w:tc>
    </w:tr>
    <w:tr w:rsidR="00F7566B" w:rsidRPr="00C63C50" w14:paraId="3C6BACBB" w14:textId="77777777" w:rsidTr="00A97617">
      <w:tc>
        <w:tcPr>
          <w:tcW w:w="4943" w:type="dxa"/>
          <w:tcBorders>
            <w:top w:val="single" w:sz="4" w:space="0" w:color="008080"/>
            <w:left w:val="single" w:sz="4" w:space="0" w:color="008080"/>
            <w:bottom w:val="single" w:sz="4" w:space="0" w:color="008080"/>
            <w:right w:val="single" w:sz="4" w:space="0" w:color="008080"/>
          </w:tcBorders>
        </w:tcPr>
        <w:p w14:paraId="65D151DD" w14:textId="67EEB428" w:rsidR="00F7566B" w:rsidRPr="003D5106" w:rsidRDefault="00F7566B" w:rsidP="00E445CF">
          <w:pPr>
            <w:rPr>
              <w:color w:val="7F7F7F"/>
              <w:sz w:val="18"/>
            </w:rPr>
          </w:pPr>
          <w:r>
            <w:rPr>
              <w:color w:val="7F7F7F"/>
              <w:sz w:val="18"/>
              <w:lang w:val="en-US"/>
            </w:rPr>
            <w:t>Date : 2015</w:t>
          </w:r>
          <w:r w:rsidR="00852080">
            <w:rPr>
              <w:color w:val="7F7F7F"/>
              <w:sz w:val="18"/>
              <w:lang w:val="en-US"/>
            </w:rPr>
            <w:t>1125</w:t>
          </w:r>
        </w:p>
      </w:tc>
      <w:tc>
        <w:tcPr>
          <w:tcW w:w="4943" w:type="dxa"/>
          <w:tcBorders>
            <w:top w:val="single" w:sz="4" w:space="0" w:color="008080"/>
            <w:left w:val="single" w:sz="4" w:space="0" w:color="008080"/>
            <w:bottom w:val="single" w:sz="4" w:space="0" w:color="008080"/>
            <w:right w:val="single" w:sz="4" w:space="0" w:color="008080"/>
          </w:tcBorders>
        </w:tcPr>
        <w:p w14:paraId="2A3E8B1D" w14:textId="77777777" w:rsidR="00F7566B" w:rsidRPr="003D5106" w:rsidRDefault="00F7566B" w:rsidP="00C63C50">
          <w:pPr>
            <w:jc w:val="right"/>
            <w:rPr>
              <w:color w:val="7F7F7F"/>
              <w:lang w:val="en-US"/>
            </w:rPr>
          </w:pPr>
          <w:r w:rsidRPr="003D5106">
            <w:rPr>
              <w:color w:val="7F7F7F"/>
              <w:lang w:val="en-US"/>
            </w:rPr>
            <w:t>Release of version 0.00</w:t>
          </w:r>
        </w:p>
      </w:tc>
    </w:tr>
  </w:tbl>
  <w:p w14:paraId="09CE4992" w14:textId="77777777" w:rsidR="00F7566B" w:rsidRPr="00C24ECB" w:rsidRDefault="00F7566B" w:rsidP="00E94161">
    <w:pPr>
      <w:pStyle w:val="Heade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829" w:type="dxa"/>
      <w:tblLook w:val="00A0" w:firstRow="1" w:lastRow="0" w:firstColumn="1" w:lastColumn="0" w:noHBand="0" w:noVBand="0"/>
    </w:tblPr>
    <w:tblGrid>
      <w:gridCol w:w="9886"/>
      <w:gridCol w:w="4943"/>
    </w:tblGrid>
    <w:tr w:rsidR="00F7566B" w:rsidRPr="00C63C50" w14:paraId="27856796" w14:textId="77777777" w:rsidTr="00C63C50">
      <w:tc>
        <w:tcPr>
          <w:tcW w:w="9886" w:type="dxa"/>
        </w:tcPr>
        <w:p w14:paraId="54DE8255" w14:textId="77777777" w:rsidR="00F7566B" w:rsidRPr="00C63C50" w:rsidRDefault="00A77E60" w:rsidP="007C7A9F">
          <w:pPr>
            <w:pStyle w:val="Header"/>
          </w:pPr>
          <w:r>
            <w:rPr>
              <w:noProof/>
              <w:lang w:val="en-US" w:eastAsia="ja-JP"/>
            </w:rPr>
            <w:pict w14:anchorId="34DDDE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622pt;height:65.45pt;rotation:315;z-index:-251657728;mso-position-horizontal:center;mso-position-horizontal-relative:margin;mso-position-vertical:center;mso-position-vertical-relative:margin" o:allowincell="f" fillcolor="#63ffbb" stroked="f">
                <v:fill opacity=".5"/>
                <v:textpath style="font-family:&quot;Arial&quot;;font-size:1pt" string="QCRI CONFIDENTIAL"/>
                <w10:wrap anchorx="margin" anchory="margin"/>
              </v:shape>
            </w:pict>
          </w:r>
          <w:r w:rsidR="00F7566B" w:rsidRPr="00C63C50">
            <w:rPr>
              <w:noProof/>
              <w:lang w:eastAsia="en-GB"/>
            </w:rPr>
            <w:t xml:space="preserve"> </w:t>
          </w:r>
          <w:r w:rsidR="00F7566B">
            <w:rPr>
              <w:noProof/>
              <w:lang w:eastAsia="en-GB"/>
            </w:rPr>
            <w:drawing>
              <wp:inline distT="0" distB="0" distL="0" distR="0" wp14:anchorId="3E9D88FF" wp14:editId="3C9D6F69">
                <wp:extent cx="1381125" cy="704850"/>
                <wp:effectExtent l="0" t="0" r="9525" b="0"/>
                <wp:docPr id="1" name="Picture 9" descr="C:\Users\kmathern\Documents\LIBRARY KAM\QCRI\Collateral\QCRI New Logo\Sent to QCRI Staff\QCRI_MasterLogo_Lockup 80-20_PRI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mathern\Documents\LIBRARY KAM\QCRI\Collateral\QCRI New Logo\Sent to QCRI Staff\QCRI_MasterLogo_Lockup 80-20_PRIMARY.jpg"/>
                        <pic:cNvPicPr>
                          <a:picLocks noChangeAspect="1" noChangeArrowheads="1"/>
                        </pic:cNvPicPr>
                      </pic:nvPicPr>
                      <pic:blipFill>
                        <a:blip r:embed="rId1">
                          <a:extLst>
                            <a:ext uri="{28A0092B-C50C-407E-A947-70E740481C1C}">
                              <a14:useLocalDpi xmlns:a14="http://schemas.microsoft.com/office/drawing/2010/main" val="0"/>
                            </a:ext>
                          </a:extLst>
                        </a:blip>
                        <a:srcRect l="13145" t="18130" b="16550"/>
                        <a:stretch>
                          <a:fillRect/>
                        </a:stretch>
                      </pic:blipFill>
                      <pic:spPr bwMode="auto">
                        <a:xfrm>
                          <a:off x="0" y="0"/>
                          <a:ext cx="1381125" cy="704850"/>
                        </a:xfrm>
                        <a:prstGeom prst="rect">
                          <a:avLst/>
                        </a:prstGeom>
                        <a:noFill/>
                        <a:ln>
                          <a:noFill/>
                        </a:ln>
                      </pic:spPr>
                    </pic:pic>
                  </a:graphicData>
                </a:graphic>
              </wp:inline>
            </w:drawing>
          </w:r>
        </w:p>
      </w:tc>
      <w:tc>
        <w:tcPr>
          <w:tcW w:w="4943" w:type="dxa"/>
        </w:tcPr>
        <w:p w14:paraId="773AD835" w14:textId="77777777" w:rsidR="00F7566B" w:rsidRPr="00C63C50" w:rsidRDefault="00F7566B" w:rsidP="00C63C50">
          <w:pPr>
            <w:jc w:val="right"/>
            <w:rPr>
              <w:b/>
            </w:rPr>
          </w:pPr>
        </w:p>
      </w:tc>
    </w:tr>
  </w:tbl>
  <w:p w14:paraId="43E3A28F" w14:textId="77777777" w:rsidR="00F7566B" w:rsidRDefault="00F756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63FD9"/>
    <w:multiLevelType w:val="multilevel"/>
    <w:tmpl w:val="6A5CE60C"/>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
      <w:lvlJc w:val="left"/>
      <w:pPr>
        <w:tabs>
          <w:tab w:val="num" w:pos="2070"/>
        </w:tabs>
        <w:ind w:left="2070" w:hanging="360"/>
      </w:pPr>
      <w:rPr>
        <w:rFonts w:ascii="Symbol" w:hAnsi="Symbol" w:hint="default"/>
        <w:sz w:val="20"/>
      </w:rPr>
    </w:lvl>
    <w:lvl w:ilvl="2" w:tentative="1">
      <w:start w:val="1"/>
      <w:numFmt w:val="bullet"/>
      <w:lvlText w:val=""/>
      <w:lvlJc w:val="left"/>
      <w:pPr>
        <w:tabs>
          <w:tab w:val="num" w:pos="2790"/>
        </w:tabs>
        <w:ind w:left="2790" w:hanging="360"/>
      </w:pPr>
      <w:rPr>
        <w:rFonts w:ascii="Symbol" w:hAnsi="Symbol" w:hint="default"/>
        <w:sz w:val="20"/>
      </w:rPr>
    </w:lvl>
    <w:lvl w:ilvl="3" w:tentative="1">
      <w:start w:val="1"/>
      <w:numFmt w:val="bullet"/>
      <w:lvlText w:val=""/>
      <w:lvlJc w:val="left"/>
      <w:pPr>
        <w:tabs>
          <w:tab w:val="num" w:pos="3510"/>
        </w:tabs>
        <w:ind w:left="3510" w:hanging="360"/>
      </w:pPr>
      <w:rPr>
        <w:rFonts w:ascii="Symbol" w:hAnsi="Symbol" w:hint="default"/>
        <w:sz w:val="20"/>
      </w:rPr>
    </w:lvl>
    <w:lvl w:ilvl="4" w:tentative="1">
      <w:start w:val="1"/>
      <w:numFmt w:val="bullet"/>
      <w:lvlText w:val=""/>
      <w:lvlJc w:val="left"/>
      <w:pPr>
        <w:tabs>
          <w:tab w:val="num" w:pos="4230"/>
        </w:tabs>
        <w:ind w:left="4230" w:hanging="360"/>
      </w:pPr>
      <w:rPr>
        <w:rFonts w:ascii="Symbol" w:hAnsi="Symbol" w:hint="default"/>
        <w:sz w:val="20"/>
      </w:rPr>
    </w:lvl>
    <w:lvl w:ilvl="5" w:tentative="1">
      <w:start w:val="1"/>
      <w:numFmt w:val="bullet"/>
      <w:lvlText w:val=""/>
      <w:lvlJc w:val="left"/>
      <w:pPr>
        <w:tabs>
          <w:tab w:val="num" w:pos="4950"/>
        </w:tabs>
        <w:ind w:left="4950" w:hanging="360"/>
      </w:pPr>
      <w:rPr>
        <w:rFonts w:ascii="Symbol" w:hAnsi="Symbol" w:hint="default"/>
        <w:sz w:val="20"/>
      </w:rPr>
    </w:lvl>
    <w:lvl w:ilvl="6" w:tentative="1">
      <w:start w:val="1"/>
      <w:numFmt w:val="bullet"/>
      <w:lvlText w:val=""/>
      <w:lvlJc w:val="left"/>
      <w:pPr>
        <w:tabs>
          <w:tab w:val="num" w:pos="5670"/>
        </w:tabs>
        <w:ind w:left="5670" w:hanging="360"/>
      </w:pPr>
      <w:rPr>
        <w:rFonts w:ascii="Symbol" w:hAnsi="Symbol" w:hint="default"/>
        <w:sz w:val="20"/>
      </w:rPr>
    </w:lvl>
    <w:lvl w:ilvl="7" w:tentative="1">
      <w:start w:val="1"/>
      <w:numFmt w:val="bullet"/>
      <w:lvlText w:val=""/>
      <w:lvlJc w:val="left"/>
      <w:pPr>
        <w:tabs>
          <w:tab w:val="num" w:pos="6390"/>
        </w:tabs>
        <w:ind w:left="6390" w:hanging="360"/>
      </w:pPr>
      <w:rPr>
        <w:rFonts w:ascii="Symbol" w:hAnsi="Symbol" w:hint="default"/>
        <w:sz w:val="20"/>
      </w:rPr>
    </w:lvl>
    <w:lvl w:ilvl="8" w:tentative="1">
      <w:start w:val="1"/>
      <w:numFmt w:val="bullet"/>
      <w:lvlText w:val=""/>
      <w:lvlJc w:val="left"/>
      <w:pPr>
        <w:tabs>
          <w:tab w:val="num" w:pos="7110"/>
        </w:tabs>
        <w:ind w:left="7110" w:hanging="360"/>
      </w:pPr>
      <w:rPr>
        <w:rFonts w:ascii="Symbol" w:hAnsi="Symbol" w:hint="default"/>
        <w:sz w:val="20"/>
      </w:rPr>
    </w:lvl>
  </w:abstractNum>
  <w:abstractNum w:abstractNumId="1">
    <w:nsid w:val="2A5B2A3D"/>
    <w:multiLevelType w:val="hybridMultilevel"/>
    <w:tmpl w:val="5CA49B82"/>
    <w:lvl w:ilvl="0" w:tplc="F8A0CBA8">
      <w:start w:val="1"/>
      <w:numFmt w:val="decimal"/>
      <w:pStyle w:val="Caption"/>
      <w:lvlText w:val="Figure %1."/>
      <w:lvlJc w:val="left"/>
      <w:pPr>
        <w:ind w:left="1080" w:hanging="360"/>
      </w:pPr>
      <w:rPr>
        <w:rFonts w:cs="Times New Roman" w:hint="default"/>
      </w:rPr>
    </w:lvl>
    <w:lvl w:ilvl="1" w:tplc="892E362E" w:tentative="1">
      <w:start w:val="1"/>
      <w:numFmt w:val="lowerLetter"/>
      <w:lvlText w:val="%2."/>
      <w:lvlJc w:val="left"/>
      <w:pPr>
        <w:ind w:left="1800" w:hanging="360"/>
      </w:pPr>
      <w:rPr>
        <w:rFonts w:cs="Times New Roman"/>
      </w:rPr>
    </w:lvl>
    <w:lvl w:ilvl="2" w:tplc="E25EC05E" w:tentative="1">
      <w:start w:val="1"/>
      <w:numFmt w:val="lowerRoman"/>
      <w:lvlText w:val="%3."/>
      <w:lvlJc w:val="right"/>
      <w:pPr>
        <w:ind w:left="2520" w:hanging="180"/>
      </w:pPr>
      <w:rPr>
        <w:rFonts w:cs="Times New Roman"/>
      </w:rPr>
    </w:lvl>
    <w:lvl w:ilvl="3" w:tplc="80966B50" w:tentative="1">
      <w:start w:val="1"/>
      <w:numFmt w:val="decimal"/>
      <w:lvlText w:val="%4."/>
      <w:lvlJc w:val="left"/>
      <w:pPr>
        <w:ind w:left="3240" w:hanging="360"/>
      </w:pPr>
      <w:rPr>
        <w:rFonts w:cs="Times New Roman"/>
      </w:rPr>
    </w:lvl>
    <w:lvl w:ilvl="4" w:tplc="3830FD08" w:tentative="1">
      <w:start w:val="1"/>
      <w:numFmt w:val="lowerLetter"/>
      <w:lvlText w:val="%5."/>
      <w:lvlJc w:val="left"/>
      <w:pPr>
        <w:ind w:left="3960" w:hanging="360"/>
      </w:pPr>
      <w:rPr>
        <w:rFonts w:cs="Times New Roman"/>
      </w:rPr>
    </w:lvl>
    <w:lvl w:ilvl="5" w:tplc="C9B48022" w:tentative="1">
      <w:start w:val="1"/>
      <w:numFmt w:val="lowerRoman"/>
      <w:lvlText w:val="%6."/>
      <w:lvlJc w:val="right"/>
      <w:pPr>
        <w:ind w:left="4680" w:hanging="180"/>
      </w:pPr>
      <w:rPr>
        <w:rFonts w:cs="Times New Roman"/>
      </w:rPr>
    </w:lvl>
    <w:lvl w:ilvl="6" w:tplc="3CB69872" w:tentative="1">
      <w:start w:val="1"/>
      <w:numFmt w:val="decimal"/>
      <w:lvlText w:val="%7."/>
      <w:lvlJc w:val="left"/>
      <w:pPr>
        <w:ind w:left="5400" w:hanging="360"/>
      </w:pPr>
      <w:rPr>
        <w:rFonts w:cs="Times New Roman"/>
      </w:rPr>
    </w:lvl>
    <w:lvl w:ilvl="7" w:tplc="F39A0B72" w:tentative="1">
      <w:start w:val="1"/>
      <w:numFmt w:val="lowerLetter"/>
      <w:lvlText w:val="%8."/>
      <w:lvlJc w:val="left"/>
      <w:pPr>
        <w:ind w:left="6120" w:hanging="360"/>
      </w:pPr>
      <w:rPr>
        <w:rFonts w:cs="Times New Roman"/>
      </w:rPr>
    </w:lvl>
    <w:lvl w:ilvl="8" w:tplc="67A24AE0" w:tentative="1">
      <w:start w:val="1"/>
      <w:numFmt w:val="lowerRoman"/>
      <w:lvlText w:val="%9."/>
      <w:lvlJc w:val="right"/>
      <w:pPr>
        <w:ind w:left="6840" w:hanging="180"/>
      </w:pPr>
      <w:rPr>
        <w:rFonts w:cs="Times New Roman"/>
      </w:rPr>
    </w:lvl>
  </w:abstractNum>
  <w:abstractNum w:abstractNumId="2">
    <w:nsid w:val="2AFB199B"/>
    <w:multiLevelType w:val="multilevel"/>
    <w:tmpl w:val="122EE2F8"/>
    <w:lvl w:ilvl="0">
      <w:start w:val="1"/>
      <w:numFmt w:val="decimal"/>
      <w:pStyle w:val="Heading1"/>
      <w:lvlText w:val="%1"/>
      <w:lvlJc w:val="left"/>
      <w:pPr>
        <w:ind w:left="432" w:hanging="432"/>
      </w:pPr>
      <w:rPr>
        <w:rFonts w:cs="Times New Roman" w:hint="default"/>
        <w:sz w:val="28"/>
        <w:szCs w:val="28"/>
      </w:rPr>
    </w:lvl>
    <w:lvl w:ilvl="1">
      <w:start w:val="1"/>
      <w:numFmt w:val="decimal"/>
      <w:pStyle w:val="Heading2"/>
      <w:lvlText w:val="%1.%2"/>
      <w:lvlJc w:val="left"/>
      <w:pPr>
        <w:ind w:left="756" w:hanging="576"/>
      </w:pPr>
      <w:rPr>
        <w:rFonts w:ascii="Arial" w:hAnsi="Arial" w:cs="Arial" w:hint="default"/>
        <w:b w:val="0"/>
        <w:bCs w:val="0"/>
        <w:i w:val="0"/>
        <w:iCs w:val="0"/>
        <w:caps w:val="0"/>
        <w:smallCaps w:val="0"/>
        <w:strike w:val="0"/>
        <w:dstrike w:val="0"/>
        <w:vanish w:val="0"/>
        <w:color w:val="000000"/>
        <w:spacing w:val="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990" w:hanging="720"/>
      </w:pPr>
      <w:rPr>
        <w:rFonts w:cs="Times New Roman" w:hint="default"/>
        <w:b w:val="0"/>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3">
    <w:nsid w:val="56FA001F"/>
    <w:multiLevelType w:val="hybridMultilevel"/>
    <w:tmpl w:val="EB48EC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E57062C"/>
    <w:multiLevelType w:val="hybridMultilevel"/>
    <w:tmpl w:val="D07849C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5BF01BF"/>
    <w:multiLevelType w:val="hybridMultilevel"/>
    <w:tmpl w:val="8A74182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8C866E8"/>
    <w:multiLevelType w:val="hybridMultilevel"/>
    <w:tmpl w:val="9E6078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6"/>
  </w:num>
  <w:num w:numId="5">
    <w:abstractNumId w:val="5"/>
  </w:num>
  <w:num w:numId="6">
    <w:abstractNumId w:val="2"/>
  </w:num>
  <w:num w:numId="7">
    <w:abstractNumId w:val="2"/>
  </w:num>
  <w:num w:numId="8">
    <w:abstractNumId w:val="2"/>
  </w:num>
  <w:num w:numId="9">
    <w:abstractNumId w:val="2"/>
  </w:num>
  <w:num w:numId="10">
    <w:abstractNumId w:val="0"/>
  </w:num>
  <w:num w:numId="11">
    <w:abstractNumId w:val="2"/>
  </w:num>
  <w:num w:numId="12">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formatting="1" w:enforcement="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238"/>
    <w:rsid w:val="00001068"/>
    <w:rsid w:val="00003664"/>
    <w:rsid w:val="0000503D"/>
    <w:rsid w:val="0000654B"/>
    <w:rsid w:val="000079F3"/>
    <w:rsid w:val="00010B13"/>
    <w:rsid w:val="0001183A"/>
    <w:rsid w:val="000158CD"/>
    <w:rsid w:val="00016E7D"/>
    <w:rsid w:val="00020880"/>
    <w:rsid w:val="00021436"/>
    <w:rsid w:val="00021C4E"/>
    <w:rsid w:val="000230F7"/>
    <w:rsid w:val="00024695"/>
    <w:rsid w:val="00024EB1"/>
    <w:rsid w:val="00027CF3"/>
    <w:rsid w:val="00027DE7"/>
    <w:rsid w:val="00030895"/>
    <w:rsid w:val="000312E5"/>
    <w:rsid w:val="0003185A"/>
    <w:rsid w:val="00034265"/>
    <w:rsid w:val="00035D5D"/>
    <w:rsid w:val="00036C9E"/>
    <w:rsid w:val="0003780D"/>
    <w:rsid w:val="00042B4C"/>
    <w:rsid w:val="00043B2C"/>
    <w:rsid w:val="00046D72"/>
    <w:rsid w:val="0005246A"/>
    <w:rsid w:val="000564C8"/>
    <w:rsid w:val="0006107E"/>
    <w:rsid w:val="00062395"/>
    <w:rsid w:val="00063BE9"/>
    <w:rsid w:val="00074510"/>
    <w:rsid w:val="00074640"/>
    <w:rsid w:val="00076701"/>
    <w:rsid w:val="000777AE"/>
    <w:rsid w:val="00084E6D"/>
    <w:rsid w:val="00085EB5"/>
    <w:rsid w:val="000925A8"/>
    <w:rsid w:val="000A1DFE"/>
    <w:rsid w:val="000A21DC"/>
    <w:rsid w:val="000A7E53"/>
    <w:rsid w:val="000A7F4A"/>
    <w:rsid w:val="000B3D69"/>
    <w:rsid w:val="000C0B16"/>
    <w:rsid w:val="000C2E75"/>
    <w:rsid w:val="000C2FDE"/>
    <w:rsid w:val="000C352F"/>
    <w:rsid w:val="000C4213"/>
    <w:rsid w:val="000C50D1"/>
    <w:rsid w:val="000C579F"/>
    <w:rsid w:val="000C5877"/>
    <w:rsid w:val="000D0195"/>
    <w:rsid w:val="000D486E"/>
    <w:rsid w:val="000D5303"/>
    <w:rsid w:val="000D5FF3"/>
    <w:rsid w:val="000D6518"/>
    <w:rsid w:val="000D6CD5"/>
    <w:rsid w:val="000D712D"/>
    <w:rsid w:val="000D7185"/>
    <w:rsid w:val="000D7B24"/>
    <w:rsid w:val="000E0736"/>
    <w:rsid w:val="000F18B3"/>
    <w:rsid w:val="000F27FB"/>
    <w:rsid w:val="000F652D"/>
    <w:rsid w:val="00100E62"/>
    <w:rsid w:val="001012DE"/>
    <w:rsid w:val="00102EBE"/>
    <w:rsid w:val="0010410E"/>
    <w:rsid w:val="001043A1"/>
    <w:rsid w:val="00104C5A"/>
    <w:rsid w:val="00104EF4"/>
    <w:rsid w:val="00107631"/>
    <w:rsid w:val="00107861"/>
    <w:rsid w:val="00107990"/>
    <w:rsid w:val="00107E81"/>
    <w:rsid w:val="0011356B"/>
    <w:rsid w:val="00117B86"/>
    <w:rsid w:val="001201AC"/>
    <w:rsid w:val="001260E3"/>
    <w:rsid w:val="0013222D"/>
    <w:rsid w:val="00132F68"/>
    <w:rsid w:val="00136D4D"/>
    <w:rsid w:val="00137421"/>
    <w:rsid w:val="00137561"/>
    <w:rsid w:val="0014076D"/>
    <w:rsid w:val="00143E9E"/>
    <w:rsid w:val="00154C83"/>
    <w:rsid w:val="001718E9"/>
    <w:rsid w:val="0017544D"/>
    <w:rsid w:val="00176A31"/>
    <w:rsid w:val="0018345E"/>
    <w:rsid w:val="001842F8"/>
    <w:rsid w:val="00187998"/>
    <w:rsid w:val="0019110C"/>
    <w:rsid w:val="001916CA"/>
    <w:rsid w:val="00191B34"/>
    <w:rsid w:val="001952A0"/>
    <w:rsid w:val="00197329"/>
    <w:rsid w:val="0019757B"/>
    <w:rsid w:val="001A1387"/>
    <w:rsid w:val="001A1F0C"/>
    <w:rsid w:val="001A2ECD"/>
    <w:rsid w:val="001A51DE"/>
    <w:rsid w:val="001A7821"/>
    <w:rsid w:val="001A7A77"/>
    <w:rsid w:val="001B1D6B"/>
    <w:rsid w:val="001B26FA"/>
    <w:rsid w:val="001B2D37"/>
    <w:rsid w:val="001B2D79"/>
    <w:rsid w:val="001B3FAD"/>
    <w:rsid w:val="001B7ED9"/>
    <w:rsid w:val="001C62C1"/>
    <w:rsid w:val="001C6A82"/>
    <w:rsid w:val="001C7B09"/>
    <w:rsid w:val="001D08A6"/>
    <w:rsid w:val="001D1995"/>
    <w:rsid w:val="001D2525"/>
    <w:rsid w:val="001D4D9E"/>
    <w:rsid w:val="001D65C7"/>
    <w:rsid w:val="001D7ECF"/>
    <w:rsid w:val="001E02EA"/>
    <w:rsid w:val="001E0432"/>
    <w:rsid w:val="001E35D6"/>
    <w:rsid w:val="001E420D"/>
    <w:rsid w:val="001E5795"/>
    <w:rsid w:val="001E6F75"/>
    <w:rsid w:val="001E6F83"/>
    <w:rsid w:val="001E766A"/>
    <w:rsid w:val="001F6A86"/>
    <w:rsid w:val="00200E50"/>
    <w:rsid w:val="0020286B"/>
    <w:rsid w:val="00207909"/>
    <w:rsid w:val="0020794B"/>
    <w:rsid w:val="002106A9"/>
    <w:rsid w:val="00211262"/>
    <w:rsid w:val="00214E8A"/>
    <w:rsid w:val="00223EF1"/>
    <w:rsid w:val="00224120"/>
    <w:rsid w:val="00224483"/>
    <w:rsid w:val="00224CBB"/>
    <w:rsid w:val="00227295"/>
    <w:rsid w:val="00232D4C"/>
    <w:rsid w:val="00233D80"/>
    <w:rsid w:val="00236E8A"/>
    <w:rsid w:val="002405F2"/>
    <w:rsid w:val="00240E25"/>
    <w:rsid w:val="00241FC1"/>
    <w:rsid w:val="00243090"/>
    <w:rsid w:val="00245A5D"/>
    <w:rsid w:val="002464BF"/>
    <w:rsid w:val="00247DC1"/>
    <w:rsid w:val="00251726"/>
    <w:rsid w:val="002527AD"/>
    <w:rsid w:val="002533B8"/>
    <w:rsid w:val="0025350E"/>
    <w:rsid w:val="00253E6B"/>
    <w:rsid w:val="00260234"/>
    <w:rsid w:val="00260FD2"/>
    <w:rsid w:val="002632D0"/>
    <w:rsid w:val="00264AA9"/>
    <w:rsid w:val="00264C61"/>
    <w:rsid w:val="00271460"/>
    <w:rsid w:val="0027381A"/>
    <w:rsid w:val="00274811"/>
    <w:rsid w:val="002756CD"/>
    <w:rsid w:val="00282328"/>
    <w:rsid w:val="00283CA0"/>
    <w:rsid w:val="002904BA"/>
    <w:rsid w:val="00290A3B"/>
    <w:rsid w:val="00292D39"/>
    <w:rsid w:val="00293092"/>
    <w:rsid w:val="00293C7B"/>
    <w:rsid w:val="002941DE"/>
    <w:rsid w:val="0029501A"/>
    <w:rsid w:val="0029618B"/>
    <w:rsid w:val="00297B00"/>
    <w:rsid w:val="002A2A70"/>
    <w:rsid w:val="002A2E5F"/>
    <w:rsid w:val="002A4B9D"/>
    <w:rsid w:val="002A526B"/>
    <w:rsid w:val="002A5643"/>
    <w:rsid w:val="002A5F81"/>
    <w:rsid w:val="002A6B1A"/>
    <w:rsid w:val="002B1B28"/>
    <w:rsid w:val="002B37B5"/>
    <w:rsid w:val="002B4EA6"/>
    <w:rsid w:val="002C0937"/>
    <w:rsid w:val="002C2334"/>
    <w:rsid w:val="002C2C82"/>
    <w:rsid w:val="002C35D1"/>
    <w:rsid w:val="002C4BA4"/>
    <w:rsid w:val="002C5333"/>
    <w:rsid w:val="002C5411"/>
    <w:rsid w:val="002C6142"/>
    <w:rsid w:val="002D044C"/>
    <w:rsid w:val="002D0ACE"/>
    <w:rsid w:val="002D1313"/>
    <w:rsid w:val="002D3E15"/>
    <w:rsid w:val="002D5360"/>
    <w:rsid w:val="002D6EA8"/>
    <w:rsid w:val="002E1107"/>
    <w:rsid w:val="002E1D37"/>
    <w:rsid w:val="002E2259"/>
    <w:rsid w:val="002E4354"/>
    <w:rsid w:val="002E45F7"/>
    <w:rsid w:val="002E5854"/>
    <w:rsid w:val="002E5F7F"/>
    <w:rsid w:val="002E5FB8"/>
    <w:rsid w:val="002E7A2C"/>
    <w:rsid w:val="002F5798"/>
    <w:rsid w:val="002F6A70"/>
    <w:rsid w:val="002F6AE8"/>
    <w:rsid w:val="002F6EFA"/>
    <w:rsid w:val="002F7BFB"/>
    <w:rsid w:val="002F7DCD"/>
    <w:rsid w:val="00300557"/>
    <w:rsid w:val="00300E14"/>
    <w:rsid w:val="00301538"/>
    <w:rsid w:val="00302FCB"/>
    <w:rsid w:val="003051B9"/>
    <w:rsid w:val="003064D7"/>
    <w:rsid w:val="003070B0"/>
    <w:rsid w:val="0030797D"/>
    <w:rsid w:val="00312D3F"/>
    <w:rsid w:val="00312F84"/>
    <w:rsid w:val="00314914"/>
    <w:rsid w:val="00320C35"/>
    <w:rsid w:val="00322FA6"/>
    <w:rsid w:val="003239B3"/>
    <w:rsid w:val="00325F52"/>
    <w:rsid w:val="00327FD7"/>
    <w:rsid w:val="00334A80"/>
    <w:rsid w:val="00334D0B"/>
    <w:rsid w:val="00335566"/>
    <w:rsid w:val="003357A6"/>
    <w:rsid w:val="00342709"/>
    <w:rsid w:val="0034415E"/>
    <w:rsid w:val="00346229"/>
    <w:rsid w:val="00347B2B"/>
    <w:rsid w:val="00347B58"/>
    <w:rsid w:val="00351CF2"/>
    <w:rsid w:val="00356C3C"/>
    <w:rsid w:val="00360805"/>
    <w:rsid w:val="0036153C"/>
    <w:rsid w:val="00361724"/>
    <w:rsid w:val="00362501"/>
    <w:rsid w:val="003633BD"/>
    <w:rsid w:val="0036726F"/>
    <w:rsid w:val="0036780E"/>
    <w:rsid w:val="003707E4"/>
    <w:rsid w:val="003840A5"/>
    <w:rsid w:val="003843A6"/>
    <w:rsid w:val="00385AD7"/>
    <w:rsid w:val="003903AE"/>
    <w:rsid w:val="003923CE"/>
    <w:rsid w:val="0039267B"/>
    <w:rsid w:val="00392E9B"/>
    <w:rsid w:val="00393287"/>
    <w:rsid w:val="00394796"/>
    <w:rsid w:val="003A1977"/>
    <w:rsid w:val="003A1B2B"/>
    <w:rsid w:val="003A2C7E"/>
    <w:rsid w:val="003A786C"/>
    <w:rsid w:val="003B12E6"/>
    <w:rsid w:val="003B2CEB"/>
    <w:rsid w:val="003B6BBF"/>
    <w:rsid w:val="003C57F5"/>
    <w:rsid w:val="003C6B8D"/>
    <w:rsid w:val="003D3085"/>
    <w:rsid w:val="003D3982"/>
    <w:rsid w:val="003D5106"/>
    <w:rsid w:val="003D5358"/>
    <w:rsid w:val="003D5E21"/>
    <w:rsid w:val="003D5E7F"/>
    <w:rsid w:val="003D73E3"/>
    <w:rsid w:val="003E0E75"/>
    <w:rsid w:val="003E40FC"/>
    <w:rsid w:val="003E4700"/>
    <w:rsid w:val="003F1649"/>
    <w:rsid w:val="003F34DA"/>
    <w:rsid w:val="003F6927"/>
    <w:rsid w:val="003F6A70"/>
    <w:rsid w:val="003F6C0B"/>
    <w:rsid w:val="00401D5E"/>
    <w:rsid w:val="00403126"/>
    <w:rsid w:val="00403849"/>
    <w:rsid w:val="00403FE2"/>
    <w:rsid w:val="00404C63"/>
    <w:rsid w:val="004052B7"/>
    <w:rsid w:val="00405CF2"/>
    <w:rsid w:val="004063EB"/>
    <w:rsid w:val="004079E2"/>
    <w:rsid w:val="0041055C"/>
    <w:rsid w:val="00412150"/>
    <w:rsid w:val="00413627"/>
    <w:rsid w:val="004164F0"/>
    <w:rsid w:val="0041700E"/>
    <w:rsid w:val="00421FF0"/>
    <w:rsid w:val="0042207A"/>
    <w:rsid w:val="00422BCC"/>
    <w:rsid w:val="00422CFC"/>
    <w:rsid w:val="004235B1"/>
    <w:rsid w:val="004259BA"/>
    <w:rsid w:val="00425CD0"/>
    <w:rsid w:val="00427F71"/>
    <w:rsid w:val="00434009"/>
    <w:rsid w:val="00437241"/>
    <w:rsid w:val="0044024C"/>
    <w:rsid w:val="00440EAD"/>
    <w:rsid w:val="00441BA7"/>
    <w:rsid w:val="0044305D"/>
    <w:rsid w:val="00451F88"/>
    <w:rsid w:val="0045226F"/>
    <w:rsid w:val="00453D40"/>
    <w:rsid w:val="00453E71"/>
    <w:rsid w:val="00455101"/>
    <w:rsid w:val="00456EE5"/>
    <w:rsid w:val="0045793B"/>
    <w:rsid w:val="0046269B"/>
    <w:rsid w:val="004707FD"/>
    <w:rsid w:val="00471FD5"/>
    <w:rsid w:val="00474F9B"/>
    <w:rsid w:val="0047541E"/>
    <w:rsid w:val="00476BD7"/>
    <w:rsid w:val="00476BDD"/>
    <w:rsid w:val="00476C0B"/>
    <w:rsid w:val="0047725A"/>
    <w:rsid w:val="004772B8"/>
    <w:rsid w:val="004801E3"/>
    <w:rsid w:val="004835F7"/>
    <w:rsid w:val="00484420"/>
    <w:rsid w:val="00484456"/>
    <w:rsid w:val="00485704"/>
    <w:rsid w:val="004869B1"/>
    <w:rsid w:val="004914F2"/>
    <w:rsid w:val="004930F8"/>
    <w:rsid w:val="0049493A"/>
    <w:rsid w:val="00494D16"/>
    <w:rsid w:val="00494D27"/>
    <w:rsid w:val="00497CC5"/>
    <w:rsid w:val="004A0409"/>
    <w:rsid w:val="004A1997"/>
    <w:rsid w:val="004A21B6"/>
    <w:rsid w:val="004A38C3"/>
    <w:rsid w:val="004A3FA7"/>
    <w:rsid w:val="004A4D25"/>
    <w:rsid w:val="004A7CCB"/>
    <w:rsid w:val="004B3416"/>
    <w:rsid w:val="004B6525"/>
    <w:rsid w:val="004B744F"/>
    <w:rsid w:val="004C0601"/>
    <w:rsid w:val="004C4C4B"/>
    <w:rsid w:val="004C75B9"/>
    <w:rsid w:val="004D334C"/>
    <w:rsid w:val="004D6611"/>
    <w:rsid w:val="004D6933"/>
    <w:rsid w:val="004D6EEB"/>
    <w:rsid w:val="004D731B"/>
    <w:rsid w:val="004D73A6"/>
    <w:rsid w:val="004E2ED8"/>
    <w:rsid w:val="004E4378"/>
    <w:rsid w:val="004F09A2"/>
    <w:rsid w:val="004F2333"/>
    <w:rsid w:val="004F319E"/>
    <w:rsid w:val="004F5942"/>
    <w:rsid w:val="0050061D"/>
    <w:rsid w:val="00500B80"/>
    <w:rsid w:val="00504BB0"/>
    <w:rsid w:val="005067E0"/>
    <w:rsid w:val="005070C1"/>
    <w:rsid w:val="00507148"/>
    <w:rsid w:val="00513C16"/>
    <w:rsid w:val="0052003D"/>
    <w:rsid w:val="00521279"/>
    <w:rsid w:val="00521448"/>
    <w:rsid w:val="00523614"/>
    <w:rsid w:val="00523A4F"/>
    <w:rsid w:val="0052647B"/>
    <w:rsid w:val="00526F2D"/>
    <w:rsid w:val="00532AE8"/>
    <w:rsid w:val="00533C7A"/>
    <w:rsid w:val="00533E94"/>
    <w:rsid w:val="00534690"/>
    <w:rsid w:val="00537BC7"/>
    <w:rsid w:val="00540674"/>
    <w:rsid w:val="005432AE"/>
    <w:rsid w:val="00544966"/>
    <w:rsid w:val="005463AF"/>
    <w:rsid w:val="005468A7"/>
    <w:rsid w:val="005469E3"/>
    <w:rsid w:val="00551C61"/>
    <w:rsid w:val="00551D00"/>
    <w:rsid w:val="00553B1E"/>
    <w:rsid w:val="0055494D"/>
    <w:rsid w:val="00555025"/>
    <w:rsid w:val="005564C3"/>
    <w:rsid w:val="005576F6"/>
    <w:rsid w:val="00561A1C"/>
    <w:rsid w:val="0056343E"/>
    <w:rsid w:val="00563EC4"/>
    <w:rsid w:val="00565CCA"/>
    <w:rsid w:val="00565D25"/>
    <w:rsid w:val="00566CAE"/>
    <w:rsid w:val="00567499"/>
    <w:rsid w:val="00574FBF"/>
    <w:rsid w:val="0057721E"/>
    <w:rsid w:val="00577460"/>
    <w:rsid w:val="00577874"/>
    <w:rsid w:val="005817F0"/>
    <w:rsid w:val="00585157"/>
    <w:rsid w:val="00585A42"/>
    <w:rsid w:val="005871E9"/>
    <w:rsid w:val="00587B35"/>
    <w:rsid w:val="00592578"/>
    <w:rsid w:val="0059372F"/>
    <w:rsid w:val="005A30B8"/>
    <w:rsid w:val="005A5720"/>
    <w:rsid w:val="005B1021"/>
    <w:rsid w:val="005B1D1D"/>
    <w:rsid w:val="005B4DAD"/>
    <w:rsid w:val="005B4E38"/>
    <w:rsid w:val="005B5023"/>
    <w:rsid w:val="005B535A"/>
    <w:rsid w:val="005B73F3"/>
    <w:rsid w:val="005B7B84"/>
    <w:rsid w:val="005C0380"/>
    <w:rsid w:val="005C1074"/>
    <w:rsid w:val="005C2E96"/>
    <w:rsid w:val="005C33D5"/>
    <w:rsid w:val="005C3498"/>
    <w:rsid w:val="005C4D8E"/>
    <w:rsid w:val="005C4E21"/>
    <w:rsid w:val="005C69BC"/>
    <w:rsid w:val="005D4E34"/>
    <w:rsid w:val="005D4ED0"/>
    <w:rsid w:val="005D6689"/>
    <w:rsid w:val="005E068D"/>
    <w:rsid w:val="005E2EA0"/>
    <w:rsid w:val="005E5360"/>
    <w:rsid w:val="005E64FD"/>
    <w:rsid w:val="005F206D"/>
    <w:rsid w:val="005F2254"/>
    <w:rsid w:val="005F69F8"/>
    <w:rsid w:val="005F6F84"/>
    <w:rsid w:val="005F7295"/>
    <w:rsid w:val="0060019C"/>
    <w:rsid w:val="00610A1B"/>
    <w:rsid w:val="00610A58"/>
    <w:rsid w:val="00610CF2"/>
    <w:rsid w:val="00611D8A"/>
    <w:rsid w:val="006124AC"/>
    <w:rsid w:val="00617B75"/>
    <w:rsid w:val="006231BA"/>
    <w:rsid w:val="006242E0"/>
    <w:rsid w:val="00630DB4"/>
    <w:rsid w:val="00631B58"/>
    <w:rsid w:val="00634C2F"/>
    <w:rsid w:val="006367A1"/>
    <w:rsid w:val="00636F4E"/>
    <w:rsid w:val="00644C80"/>
    <w:rsid w:val="0064508E"/>
    <w:rsid w:val="00647E53"/>
    <w:rsid w:val="0065190F"/>
    <w:rsid w:val="00653A4A"/>
    <w:rsid w:val="0065428A"/>
    <w:rsid w:val="00654ED4"/>
    <w:rsid w:val="0065595F"/>
    <w:rsid w:val="006600C5"/>
    <w:rsid w:val="00662266"/>
    <w:rsid w:val="0066347D"/>
    <w:rsid w:val="00663D73"/>
    <w:rsid w:val="00672543"/>
    <w:rsid w:val="006729AB"/>
    <w:rsid w:val="006743BD"/>
    <w:rsid w:val="006745F9"/>
    <w:rsid w:val="00674606"/>
    <w:rsid w:val="00674D16"/>
    <w:rsid w:val="006757F7"/>
    <w:rsid w:val="00677202"/>
    <w:rsid w:val="00682D82"/>
    <w:rsid w:val="00685681"/>
    <w:rsid w:val="00686271"/>
    <w:rsid w:val="00686319"/>
    <w:rsid w:val="00687972"/>
    <w:rsid w:val="00695079"/>
    <w:rsid w:val="0069647E"/>
    <w:rsid w:val="0069707E"/>
    <w:rsid w:val="006970D8"/>
    <w:rsid w:val="006A037E"/>
    <w:rsid w:val="006A1BA4"/>
    <w:rsid w:val="006A406E"/>
    <w:rsid w:val="006A4245"/>
    <w:rsid w:val="006A44B4"/>
    <w:rsid w:val="006A7942"/>
    <w:rsid w:val="006B0C19"/>
    <w:rsid w:val="006B20FA"/>
    <w:rsid w:val="006B3BE5"/>
    <w:rsid w:val="006B4602"/>
    <w:rsid w:val="006C248B"/>
    <w:rsid w:val="006C2754"/>
    <w:rsid w:val="006C421D"/>
    <w:rsid w:val="006C4FB7"/>
    <w:rsid w:val="006C5FD2"/>
    <w:rsid w:val="006C736D"/>
    <w:rsid w:val="006C7A64"/>
    <w:rsid w:val="006D0B44"/>
    <w:rsid w:val="006D16E4"/>
    <w:rsid w:val="006D66F8"/>
    <w:rsid w:val="006E1876"/>
    <w:rsid w:val="006E3242"/>
    <w:rsid w:val="006E3875"/>
    <w:rsid w:val="006E39DE"/>
    <w:rsid w:val="006E3F17"/>
    <w:rsid w:val="006E6E96"/>
    <w:rsid w:val="006F0D1F"/>
    <w:rsid w:val="006F2F53"/>
    <w:rsid w:val="006F36A6"/>
    <w:rsid w:val="006F4032"/>
    <w:rsid w:val="006F6242"/>
    <w:rsid w:val="006F66AA"/>
    <w:rsid w:val="006F798C"/>
    <w:rsid w:val="006F7C53"/>
    <w:rsid w:val="00701260"/>
    <w:rsid w:val="007030E5"/>
    <w:rsid w:val="00704FE3"/>
    <w:rsid w:val="0070664C"/>
    <w:rsid w:val="007072AF"/>
    <w:rsid w:val="00720733"/>
    <w:rsid w:val="007219CA"/>
    <w:rsid w:val="00725888"/>
    <w:rsid w:val="00725BE6"/>
    <w:rsid w:val="00726C99"/>
    <w:rsid w:val="00727B43"/>
    <w:rsid w:val="0073164D"/>
    <w:rsid w:val="007330CB"/>
    <w:rsid w:val="007337DB"/>
    <w:rsid w:val="007337E6"/>
    <w:rsid w:val="0073443D"/>
    <w:rsid w:val="00735C28"/>
    <w:rsid w:val="00736544"/>
    <w:rsid w:val="00737A81"/>
    <w:rsid w:val="00737F8F"/>
    <w:rsid w:val="0074280C"/>
    <w:rsid w:val="00742DEA"/>
    <w:rsid w:val="007432A8"/>
    <w:rsid w:val="007451E0"/>
    <w:rsid w:val="007515D0"/>
    <w:rsid w:val="00751632"/>
    <w:rsid w:val="00754660"/>
    <w:rsid w:val="007555C9"/>
    <w:rsid w:val="007556EB"/>
    <w:rsid w:val="00760F28"/>
    <w:rsid w:val="00764DCD"/>
    <w:rsid w:val="00766FC6"/>
    <w:rsid w:val="007712EC"/>
    <w:rsid w:val="00773C01"/>
    <w:rsid w:val="00774D2C"/>
    <w:rsid w:val="00776DD9"/>
    <w:rsid w:val="007779AB"/>
    <w:rsid w:val="00777A4A"/>
    <w:rsid w:val="00781393"/>
    <w:rsid w:val="00784076"/>
    <w:rsid w:val="0078508E"/>
    <w:rsid w:val="007852D8"/>
    <w:rsid w:val="00787251"/>
    <w:rsid w:val="0078782E"/>
    <w:rsid w:val="007913FA"/>
    <w:rsid w:val="007916FD"/>
    <w:rsid w:val="00791EDC"/>
    <w:rsid w:val="007921D1"/>
    <w:rsid w:val="00792211"/>
    <w:rsid w:val="007A41B6"/>
    <w:rsid w:val="007A459B"/>
    <w:rsid w:val="007A4913"/>
    <w:rsid w:val="007B0343"/>
    <w:rsid w:val="007B0E33"/>
    <w:rsid w:val="007B20B3"/>
    <w:rsid w:val="007B2701"/>
    <w:rsid w:val="007B2D67"/>
    <w:rsid w:val="007B5C93"/>
    <w:rsid w:val="007B7871"/>
    <w:rsid w:val="007C12B2"/>
    <w:rsid w:val="007C37C8"/>
    <w:rsid w:val="007C3EAE"/>
    <w:rsid w:val="007C5969"/>
    <w:rsid w:val="007C7A9F"/>
    <w:rsid w:val="007D0B6A"/>
    <w:rsid w:val="007D12AC"/>
    <w:rsid w:val="007D1E74"/>
    <w:rsid w:val="007D2B6F"/>
    <w:rsid w:val="007D2CC1"/>
    <w:rsid w:val="007D4E3E"/>
    <w:rsid w:val="007E07BD"/>
    <w:rsid w:val="007E1CE6"/>
    <w:rsid w:val="007E2160"/>
    <w:rsid w:val="007E34FA"/>
    <w:rsid w:val="007F0CAA"/>
    <w:rsid w:val="007F14B4"/>
    <w:rsid w:val="007F2078"/>
    <w:rsid w:val="007F3150"/>
    <w:rsid w:val="007F3589"/>
    <w:rsid w:val="007F3F5A"/>
    <w:rsid w:val="007F432C"/>
    <w:rsid w:val="007F4BCC"/>
    <w:rsid w:val="007F59EE"/>
    <w:rsid w:val="007F6CC7"/>
    <w:rsid w:val="008036AB"/>
    <w:rsid w:val="00805948"/>
    <w:rsid w:val="00807227"/>
    <w:rsid w:val="00807546"/>
    <w:rsid w:val="00811868"/>
    <w:rsid w:val="008129F2"/>
    <w:rsid w:val="00815AF2"/>
    <w:rsid w:val="00815F83"/>
    <w:rsid w:val="008165AD"/>
    <w:rsid w:val="00816825"/>
    <w:rsid w:val="0081778C"/>
    <w:rsid w:val="008206DC"/>
    <w:rsid w:val="0082088E"/>
    <w:rsid w:val="0082396D"/>
    <w:rsid w:val="00823A33"/>
    <w:rsid w:val="00823B32"/>
    <w:rsid w:val="00824CF1"/>
    <w:rsid w:val="00825BF1"/>
    <w:rsid w:val="008279B0"/>
    <w:rsid w:val="0083091B"/>
    <w:rsid w:val="00831480"/>
    <w:rsid w:val="00832217"/>
    <w:rsid w:val="00832FBE"/>
    <w:rsid w:val="0083498E"/>
    <w:rsid w:val="00835FBE"/>
    <w:rsid w:val="00836411"/>
    <w:rsid w:val="00841207"/>
    <w:rsid w:val="0084129D"/>
    <w:rsid w:val="00841367"/>
    <w:rsid w:val="00841591"/>
    <w:rsid w:val="0084344A"/>
    <w:rsid w:val="0084392A"/>
    <w:rsid w:val="00843F49"/>
    <w:rsid w:val="00844AC7"/>
    <w:rsid w:val="0084698F"/>
    <w:rsid w:val="008479AC"/>
    <w:rsid w:val="00850BF8"/>
    <w:rsid w:val="00851E06"/>
    <w:rsid w:val="00852080"/>
    <w:rsid w:val="00856EAE"/>
    <w:rsid w:val="0086073F"/>
    <w:rsid w:val="008627B3"/>
    <w:rsid w:val="00863ACF"/>
    <w:rsid w:val="00863D17"/>
    <w:rsid w:val="00867A5B"/>
    <w:rsid w:val="00871F0B"/>
    <w:rsid w:val="00873D2E"/>
    <w:rsid w:val="00874ECD"/>
    <w:rsid w:val="008767DE"/>
    <w:rsid w:val="008820C2"/>
    <w:rsid w:val="00885EFC"/>
    <w:rsid w:val="00887A6B"/>
    <w:rsid w:val="008903E5"/>
    <w:rsid w:val="00891603"/>
    <w:rsid w:val="00892A1E"/>
    <w:rsid w:val="00894344"/>
    <w:rsid w:val="00895681"/>
    <w:rsid w:val="008A0C63"/>
    <w:rsid w:val="008A2792"/>
    <w:rsid w:val="008A2FCA"/>
    <w:rsid w:val="008A4FA7"/>
    <w:rsid w:val="008A5772"/>
    <w:rsid w:val="008B3566"/>
    <w:rsid w:val="008B3DE4"/>
    <w:rsid w:val="008B5099"/>
    <w:rsid w:val="008B51B4"/>
    <w:rsid w:val="008B67F1"/>
    <w:rsid w:val="008B77B1"/>
    <w:rsid w:val="008C13B3"/>
    <w:rsid w:val="008D25E0"/>
    <w:rsid w:val="008D2C5E"/>
    <w:rsid w:val="008D37FD"/>
    <w:rsid w:val="008D4EBF"/>
    <w:rsid w:val="008D5E35"/>
    <w:rsid w:val="008D7941"/>
    <w:rsid w:val="008D79F6"/>
    <w:rsid w:val="008E23C2"/>
    <w:rsid w:val="008E3417"/>
    <w:rsid w:val="008E40A8"/>
    <w:rsid w:val="008E52D1"/>
    <w:rsid w:val="008F03BE"/>
    <w:rsid w:val="008F2864"/>
    <w:rsid w:val="008F30AC"/>
    <w:rsid w:val="008F36CA"/>
    <w:rsid w:val="008F3C75"/>
    <w:rsid w:val="008F3FCF"/>
    <w:rsid w:val="008F4791"/>
    <w:rsid w:val="008F621F"/>
    <w:rsid w:val="008F6521"/>
    <w:rsid w:val="008F663C"/>
    <w:rsid w:val="008F71F8"/>
    <w:rsid w:val="008F7D95"/>
    <w:rsid w:val="009000A9"/>
    <w:rsid w:val="00900B30"/>
    <w:rsid w:val="00902555"/>
    <w:rsid w:val="00906B29"/>
    <w:rsid w:val="00906CAC"/>
    <w:rsid w:val="00915DD0"/>
    <w:rsid w:val="0092175E"/>
    <w:rsid w:val="00922C70"/>
    <w:rsid w:val="00925C81"/>
    <w:rsid w:val="00926514"/>
    <w:rsid w:val="009266F0"/>
    <w:rsid w:val="0092717F"/>
    <w:rsid w:val="00937B88"/>
    <w:rsid w:val="00937E7C"/>
    <w:rsid w:val="00940DCA"/>
    <w:rsid w:val="00942AA6"/>
    <w:rsid w:val="0094390E"/>
    <w:rsid w:val="00952A7C"/>
    <w:rsid w:val="00955AD7"/>
    <w:rsid w:val="00961617"/>
    <w:rsid w:val="009626FA"/>
    <w:rsid w:val="00962DE6"/>
    <w:rsid w:val="00963B80"/>
    <w:rsid w:val="00965802"/>
    <w:rsid w:val="00967F75"/>
    <w:rsid w:val="00970177"/>
    <w:rsid w:val="00972E2F"/>
    <w:rsid w:val="00974BF0"/>
    <w:rsid w:val="0097755C"/>
    <w:rsid w:val="00977877"/>
    <w:rsid w:val="009778DB"/>
    <w:rsid w:val="00980C52"/>
    <w:rsid w:val="0098137A"/>
    <w:rsid w:val="00981532"/>
    <w:rsid w:val="00981613"/>
    <w:rsid w:val="009825EC"/>
    <w:rsid w:val="009837CB"/>
    <w:rsid w:val="00984D76"/>
    <w:rsid w:val="009867E1"/>
    <w:rsid w:val="0099094A"/>
    <w:rsid w:val="00990BED"/>
    <w:rsid w:val="00993E88"/>
    <w:rsid w:val="00995C65"/>
    <w:rsid w:val="0099627C"/>
    <w:rsid w:val="00997E6F"/>
    <w:rsid w:val="009A23BE"/>
    <w:rsid w:val="009A335E"/>
    <w:rsid w:val="009A43B8"/>
    <w:rsid w:val="009B0385"/>
    <w:rsid w:val="009B5062"/>
    <w:rsid w:val="009C13FC"/>
    <w:rsid w:val="009C1A13"/>
    <w:rsid w:val="009C1DB8"/>
    <w:rsid w:val="009C4061"/>
    <w:rsid w:val="009D0A71"/>
    <w:rsid w:val="009D2F2A"/>
    <w:rsid w:val="009D761E"/>
    <w:rsid w:val="009D79D3"/>
    <w:rsid w:val="009E15D4"/>
    <w:rsid w:val="009E2A3C"/>
    <w:rsid w:val="009E43D2"/>
    <w:rsid w:val="009E47B5"/>
    <w:rsid w:val="009E73FA"/>
    <w:rsid w:val="009E7F65"/>
    <w:rsid w:val="009F3964"/>
    <w:rsid w:val="00A021C4"/>
    <w:rsid w:val="00A0299F"/>
    <w:rsid w:val="00A05479"/>
    <w:rsid w:val="00A07197"/>
    <w:rsid w:val="00A0737A"/>
    <w:rsid w:val="00A10390"/>
    <w:rsid w:val="00A10FD4"/>
    <w:rsid w:val="00A12E18"/>
    <w:rsid w:val="00A15117"/>
    <w:rsid w:val="00A17E08"/>
    <w:rsid w:val="00A20B1C"/>
    <w:rsid w:val="00A2103B"/>
    <w:rsid w:val="00A22988"/>
    <w:rsid w:val="00A23311"/>
    <w:rsid w:val="00A245BC"/>
    <w:rsid w:val="00A24C5B"/>
    <w:rsid w:val="00A2610E"/>
    <w:rsid w:val="00A37338"/>
    <w:rsid w:val="00A377E8"/>
    <w:rsid w:val="00A37A2F"/>
    <w:rsid w:val="00A404E4"/>
    <w:rsid w:val="00A410F2"/>
    <w:rsid w:val="00A4116C"/>
    <w:rsid w:val="00A41D0A"/>
    <w:rsid w:val="00A43535"/>
    <w:rsid w:val="00A43620"/>
    <w:rsid w:val="00A44F83"/>
    <w:rsid w:val="00A46E63"/>
    <w:rsid w:val="00A51001"/>
    <w:rsid w:val="00A51E75"/>
    <w:rsid w:val="00A5254C"/>
    <w:rsid w:val="00A56A1A"/>
    <w:rsid w:val="00A60C4A"/>
    <w:rsid w:val="00A62264"/>
    <w:rsid w:val="00A62DF3"/>
    <w:rsid w:val="00A6493F"/>
    <w:rsid w:val="00A706A8"/>
    <w:rsid w:val="00A7094F"/>
    <w:rsid w:val="00A71060"/>
    <w:rsid w:val="00A71C89"/>
    <w:rsid w:val="00A726E0"/>
    <w:rsid w:val="00A74F6F"/>
    <w:rsid w:val="00A75672"/>
    <w:rsid w:val="00A75948"/>
    <w:rsid w:val="00A75BCD"/>
    <w:rsid w:val="00A77E60"/>
    <w:rsid w:val="00A77E83"/>
    <w:rsid w:val="00A80CC0"/>
    <w:rsid w:val="00A833AB"/>
    <w:rsid w:val="00A86655"/>
    <w:rsid w:val="00A90113"/>
    <w:rsid w:val="00A90E87"/>
    <w:rsid w:val="00A92ECD"/>
    <w:rsid w:val="00A97617"/>
    <w:rsid w:val="00A9797F"/>
    <w:rsid w:val="00AA3013"/>
    <w:rsid w:val="00AB0F2E"/>
    <w:rsid w:val="00AB1268"/>
    <w:rsid w:val="00AB12E0"/>
    <w:rsid w:val="00AB2508"/>
    <w:rsid w:val="00AB2EFA"/>
    <w:rsid w:val="00AB4965"/>
    <w:rsid w:val="00AB56BE"/>
    <w:rsid w:val="00AC03CC"/>
    <w:rsid w:val="00AC0860"/>
    <w:rsid w:val="00AC1DCA"/>
    <w:rsid w:val="00AC33C5"/>
    <w:rsid w:val="00AC50FA"/>
    <w:rsid w:val="00AC5C6E"/>
    <w:rsid w:val="00AD1563"/>
    <w:rsid w:val="00AD20A3"/>
    <w:rsid w:val="00AD53DE"/>
    <w:rsid w:val="00AD7B0E"/>
    <w:rsid w:val="00AE139E"/>
    <w:rsid w:val="00AE2116"/>
    <w:rsid w:val="00AE30B8"/>
    <w:rsid w:val="00AE3DD2"/>
    <w:rsid w:val="00AF1C7E"/>
    <w:rsid w:val="00AF2518"/>
    <w:rsid w:val="00AF4736"/>
    <w:rsid w:val="00B00D88"/>
    <w:rsid w:val="00B03F1C"/>
    <w:rsid w:val="00B05BA9"/>
    <w:rsid w:val="00B071E0"/>
    <w:rsid w:val="00B07E27"/>
    <w:rsid w:val="00B07F87"/>
    <w:rsid w:val="00B10F0C"/>
    <w:rsid w:val="00B12D21"/>
    <w:rsid w:val="00B12E70"/>
    <w:rsid w:val="00B13F0D"/>
    <w:rsid w:val="00B14261"/>
    <w:rsid w:val="00B14CD4"/>
    <w:rsid w:val="00B15A45"/>
    <w:rsid w:val="00B23D05"/>
    <w:rsid w:val="00B30B2F"/>
    <w:rsid w:val="00B32CA6"/>
    <w:rsid w:val="00B40528"/>
    <w:rsid w:val="00B505CF"/>
    <w:rsid w:val="00B51463"/>
    <w:rsid w:val="00B51F11"/>
    <w:rsid w:val="00B5734E"/>
    <w:rsid w:val="00B627F7"/>
    <w:rsid w:val="00B63C8B"/>
    <w:rsid w:val="00B63DF0"/>
    <w:rsid w:val="00B64516"/>
    <w:rsid w:val="00B648BE"/>
    <w:rsid w:val="00B6749B"/>
    <w:rsid w:val="00B67942"/>
    <w:rsid w:val="00B701E1"/>
    <w:rsid w:val="00B70E6C"/>
    <w:rsid w:val="00B71B3E"/>
    <w:rsid w:val="00B76762"/>
    <w:rsid w:val="00B81523"/>
    <w:rsid w:val="00B857AC"/>
    <w:rsid w:val="00B8593E"/>
    <w:rsid w:val="00B93218"/>
    <w:rsid w:val="00B953F1"/>
    <w:rsid w:val="00B95D34"/>
    <w:rsid w:val="00BA05D2"/>
    <w:rsid w:val="00BA0C48"/>
    <w:rsid w:val="00BA1D7A"/>
    <w:rsid w:val="00BA2C04"/>
    <w:rsid w:val="00BA3E31"/>
    <w:rsid w:val="00BB18DB"/>
    <w:rsid w:val="00BB195D"/>
    <w:rsid w:val="00BB2137"/>
    <w:rsid w:val="00BB3463"/>
    <w:rsid w:val="00BB4BCB"/>
    <w:rsid w:val="00BB5BA8"/>
    <w:rsid w:val="00BB5E5C"/>
    <w:rsid w:val="00BB6F25"/>
    <w:rsid w:val="00BC2C3E"/>
    <w:rsid w:val="00BC30B2"/>
    <w:rsid w:val="00BD0DBC"/>
    <w:rsid w:val="00BD305A"/>
    <w:rsid w:val="00BD3994"/>
    <w:rsid w:val="00BD5F68"/>
    <w:rsid w:val="00BD68F1"/>
    <w:rsid w:val="00BE0AD5"/>
    <w:rsid w:val="00BE3869"/>
    <w:rsid w:val="00BE57D2"/>
    <w:rsid w:val="00BF1288"/>
    <w:rsid w:val="00BF26FF"/>
    <w:rsid w:val="00BF41EE"/>
    <w:rsid w:val="00BF4C0F"/>
    <w:rsid w:val="00BF4F00"/>
    <w:rsid w:val="00BF52E4"/>
    <w:rsid w:val="00BF56F6"/>
    <w:rsid w:val="00C01DD6"/>
    <w:rsid w:val="00C022F5"/>
    <w:rsid w:val="00C02729"/>
    <w:rsid w:val="00C04ECD"/>
    <w:rsid w:val="00C05B92"/>
    <w:rsid w:val="00C070EC"/>
    <w:rsid w:val="00C10E23"/>
    <w:rsid w:val="00C121AC"/>
    <w:rsid w:val="00C17F2B"/>
    <w:rsid w:val="00C2220F"/>
    <w:rsid w:val="00C22819"/>
    <w:rsid w:val="00C23107"/>
    <w:rsid w:val="00C23BE4"/>
    <w:rsid w:val="00C24ECB"/>
    <w:rsid w:val="00C25870"/>
    <w:rsid w:val="00C263B2"/>
    <w:rsid w:val="00C30510"/>
    <w:rsid w:val="00C3137D"/>
    <w:rsid w:val="00C351FD"/>
    <w:rsid w:val="00C3581D"/>
    <w:rsid w:val="00C36F37"/>
    <w:rsid w:val="00C42316"/>
    <w:rsid w:val="00C427F3"/>
    <w:rsid w:val="00C42DFA"/>
    <w:rsid w:val="00C42EF7"/>
    <w:rsid w:val="00C43D04"/>
    <w:rsid w:val="00C43D74"/>
    <w:rsid w:val="00C43F65"/>
    <w:rsid w:val="00C44C74"/>
    <w:rsid w:val="00C450AC"/>
    <w:rsid w:val="00C46412"/>
    <w:rsid w:val="00C468D1"/>
    <w:rsid w:val="00C5155D"/>
    <w:rsid w:val="00C51AAC"/>
    <w:rsid w:val="00C53920"/>
    <w:rsid w:val="00C615F8"/>
    <w:rsid w:val="00C61BFE"/>
    <w:rsid w:val="00C62A0A"/>
    <w:rsid w:val="00C635F6"/>
    <w:rsid w:val="00C63C50"/>
    <w:rsid w:val="00C64530"/>
    <w:rsid w:val="00C65B6C"/>
    <w:rsid w:val="00C6673C"/>
    <w:rsid w:val="00C70D4E"/>
    <w:rsid w:val="00C75E30"/>
    <w:rsid w:val="00C77C99"/>
    <w:rsid w:val="00C86A8D"/>
    <w:rsid w:val="00C86CED"/>
    <w:rsid w:val="00C90848"/>
    <w:rsid w:val="00C91884"/>
    <w:rsid w:val="00C91C67"/>
    <w:rsid w:val="00C947C1"/>
    <w:rsid w:val="00C9497C"/>
    <w:rsid w:val="00C94B37"/>
    <w:rsid w:val="00C954FB"/>
    <w:rsid w:val="00C95D7D"/>
    <w:rsid w:val="00C95F29"/>
    <w:rsid w:val="00C961BF"/>
    <w:rsid w:val="00C96731"/>
    <w:rsid w:val="00CA26C0"/>
    <w:rsid w:val="00CA3095"/>
    <w:rsid w:val="00CA3ED0"/>
    <w:rsid w:val="00CA4DA6"/>
    <w:rsid w:val="00CB0066"/>
    <w:rsid w:val="00CB26D9"/>
    <w:rsid w:val="00CB294A"/>
    <w:rsid w:val="00CB3876"/>
    <w:rsid w:val="00CB78EF"/>
    <w:rsid w:val="00CC1397"/>
    <w:rsid w:val="00CC1B40"/>
    <w:rsid w:val="00CC3C54"/>
    <w:rsid w:val="00CD19DC"/>
    <w:rsid w:val="00CD2E0B"/>
    <w:rsid w:val="00CD35AA"/>
    <w:rsid w:val="00CD6C70"/>
    <w:rsid w:val="00CD7753"/>
    <w:rsid w:val="00CE0F42"/>
    <w:rsid w:val="00CE0FD0"/>
    <w:rsid w:val="00CE113F"/>
    <w:rsid w:val="00CE3020"/>
    <w:rsid w:val="00CE5B1A"/>
    <w:rsid w:val="00CF077F"/>
    <w:rsid w:val="00CF42C5"/>
    <w:rsid w:val="00CF42CA"/>
    <w:rsid w:val="00CF4352"/>
    <w:rsid w:val="00CF4360"/>
    <w:rsid w:val="00CF6384"/>
    <w:rsid w:val="00CF7658"/>
    <w:rsid w:val="00CF7856"/>
    <w:rsid w:val="00D025C0"/>
    <w:rsid w:val="00D04F02"/>
    <w:rsid w:val="00D05AB7"/>
    <w:rsid w:val="00D06809"/>
    <w:rsid w:val="00D078A5"/>
    <w:rsid w:val="00D07C12"/>
    <w:rsid w:val="00D10178"/>
    <w:rsid w:val="00D10572"/>
    <w:rsid w:val="00D1086C"/>
    <w:rsid w:val="00D10A6A"/>
    <w:rsid w:val="00D139F0"/>
    <w:rsid w:val="00D14765"/>
    <w:rsid w:val="00D175E9"/>
    <w:rsid w:val="00D17C68"/>
    <w:rsid w:val="00D220EB"/>
    <w:rsid w:val="00D22EC5"/>
    <w:rsid w:val="00D26852"/>
    <w:rsid w:val="00D26A8B"/>
    <w:rsid w:val="00D26E8A"/>
    <w:rsid w:val="00D30163"/>
    <w:rsid w:val="00D302C4"/>
    <w:rsid w:val="00D307E7"/>
    <w:rsid w:val="00D338F4"/>
    <w:rsid w:val="00D34804"/>
    <w:rsid w:val="00D35130"/>
    <w:rsid w:val="00D369DD"/>
    <w:rsid w:val="00D36D4A"/>
    <w:rsid w:val="00D400B3"/>
    <w:rsid w:val="00D42F28"/>
    <w:rsid w:val="00D43CAD"/>
    <w:rsid w:val="00D452DC"/>
    <w:rsid w:val="00D515EF"/>
    <w:rsid w:val="00D546CD"/>
    <w:rsid w:val="00D54E2E"/>
    <w:rsid w:val="00D552E6"/>
    <w:rsid w:val="00D55F2B"/>
    <w:rsid w:val="00D600DC"/>
    <w:rsid w:val="00D60CDA"/>
    <w:rsid w:val="00D70E06"/>
    <w:rsid w:val="00D72440"/>
    <w:rsid w:val="00D73608"/>
    <w:rsid w:val="00D748B8"/>
    <w:rsid w:val="00D75C8C"/>
    <w:rsid w:val="00D76368"/>
    <w:rsid w:val="00D77B9A"/>
    <w:rsid w:val="00D854DF"/>
    <w:rsid w:val="00D9228D"/>
    <w:rsid w:val="00D94CAA"/>
    <w:rsid w:val="00D954CC"/>
    <w:rsid w:val="00D97F8D"/>
    <w:rsid w:val="00DA09D7"/>
    <w:rsid w:val="00DA34EA"/>
    <w:rsid w:val="00DA563F"/>
    <w:rsid w:val="00DA5E6D"/>
    <w:rsid w:val="00DB0CB4"/>
    <w:rsid w:val="00DB2823"/>
    <w:rsid w:val="00DB2AAE"/>
    <w:rsid w:val="00DB465C"/>
    <w:rsid w:val="00DB6162"/>
    <w:rsid w:val="00DB7624"/>
    <w:rsid w:val="00DC086D"/>
    <w:rsid w:val="00DC2EF6"/>
    <w:rsid w:val="00DC2F28"/>
    <w:rsid w:val="00DC703F"/>
    <w:rsid w:val="00DD021A"/>
    <w:rsid w:val="00DD0599"/>
    <w:rsid w:val="00DD1A79"/>
    <w:rsid w:val="00DD2521"/>
    <w:rsid w:val="00DD3D9D"/>
    <w:rsid w:val="00DD4297"/>
    <w:rsid w:val="00DD606B"/>
    <w:rsid w:val="00DD6475"/>
    <w:rsid w:val="00DE0B3F"/>
    <w:rsid w:val="00DE2B92"/>
    <w:rsid w:val="00DE3545"/>
    <w:rsid w:val="00DE5701"/>
    <w:rsid w:val="00DF1838"/>
    <w:rsid w:val="00DF692A"/>
    <w:rsid w:val="00DF7035"/>
    <w:rsid w:val="00E0182A"/>
    <w:rsid w:val="00E01DB6"/>
    <w:rsid w:val="00E02809"/>
    <w:rsid w:val="00E03AF5"/>
    <w:rsid w:val="00E0647B"/>
    <w:rsid w:val="00E070BC"/>
    <w:rsid w:val="00E10ED4"/>
    <w:rsid w:val="00E210E1"/>
    <w:rsid w:val="00E2155D"/>
    <w:rsid w:val="00E22BBE"/>
    <w:rsid w:val="00E3244F"/>
    <w:rsid w:val="00E34AB2"/>
    <w:rsid w:val="00E34EC8"/>
    <w:rsid w:val="00E3625E"/>
    <w:rsid w:val="00E445CF"/>
    <w:rsid w:val="00E44690"/>
    <w:rsid w:val="00E47FB6"/>
    <w:rsid w:val="00E5278E"/>
    <w:rsid w:val="00E53158"/>
    <w:rsid w:val="00E54662"/>
    <w:rsid w:val="00E56307"/>
    <w:rsid w:val="00E566BA"/>
    <w:rsid w:val="00E56E91"/>
    <w:rsid w:val="00E57B91"/>
    <w:rsid w:val="00E61D5E"/>
    <w:rsid w:val="00E62BBA"/>
    <w:rsid w:val="00E62D49"/>
    <w:rsid w:val="00E645BF"/>
    <w:rsid w:val="00E65717"/>
    <w:rsid w:val="00E671D1"/>
    <w:rsid w:val="00E67AAB"/>
    <w:rsid w:val="00E70099"/>
    <w:rsid w:val="00E721AF"/>
    <w:rsid w:val="00E72305"/>
    <w:rsid w:val="00E7341E"/>
    <w:rsid w:val="00E739A3"/>
    <w:rsid w:val="00E74662"/>
    <w:rsid w:val="00E819EF"/>
    <w:rsid w:val="00E85571"/>
    <w:rsid w:val="00E86B87"/>
    <w:rsid w:val="00E903EE"/>
    <w:rsid w:val="00E94161"/>
    <w:rsid w:val="00E9427D"/>
    <w:rsid w:val="00E95414"/>
    <w:rsid w:val="00E96317"/>
    <w:rsid w:val="00EA001E"/>
    <w:rsid w:val="00EA3C8D"/>
    <w:rsid w:val="00EA7806"/>
    <w:rsid w:val="00EB31DE"/>
    <w:rsid w:val="00EB3238"/>
    <w:rsid w:val="00EB5C8B"/>
    <w:rsid w:val="00EC75F0"/>
    <w:rsid w:val="00EC7847"/>
    <w:rsid w:val="00ED229E"/>
    <w:rsid w:val="00ED55F9"/>
    <w:rsid w:val="00EE1CA6"/>
    <w:rsid w:val="00EE34FA"/>
    <w:rsid w:val="00EE532A"/>
    <w:rsid w:val="00EE61F3"/>
    <w:rsid w:val="00EE6778"/>
    <w:rsid w:val="00EF0687"/>
    <w:rsid w:val="00EF3001"/>
    <w:rsid w:val="00EF4B58"/>
    <w:rsid w:val="00EF6F6C"/>
    <w:rsid w:val="00F00604"/>
    <w:rsid w:val="00F02FF7"/>
    <w:rsid w:val="00F039CC"/>
    <w:rsid w:val="00F0550D"/>
    <w:rsid w:val="00F06191"/>
    <w:rsid w:val="00F069A9"/>
    <w:rsid w:val="00F06ADE"/>
    <w:rsid w:val="00F0704C"/>
    <w:rsid w:val="00F07380"/>
    <w:rsid w:val="00F13F23"/>
    <w:rsid w:val="00F14392"/>
    <w:rsid w:val="00F14E58"/>
    <w:rsid w:val="00F15FE5"/>
    <w:rsid w:val="00F168D5"/>
    <w:rsid w:val="00F16C67"/>
    <w:rsid w:val="00F17DBF"/>
    <w:rsid w:val="00F2088B"/>
    <w:rsid w:val="00F214A8"/>
    <w:rsid w:val="00F22949"/>
    <w:rsid w:val="00F2430D"/>
    <w:rsid w:val="00F25EA1"/>
    <w:rsid w:val="00F2758E"/>
    <w:rsid w:val="00F30A82"/>
    <w:rsid w:val="00F36497"/>
    <w:rsid w:val="00F4036F"/>
    <w:rsid w:val="00F42D37"/>
    <w:rsid w:val="00F43352"/>
    <w:rsid w:val="00F43CBB"/>
    <w:rsid w:val="00F43FA7"/>
    <w:rsid w:val="00F46FB3"/>
    <w:rsid w:val="00F5120F"/>
    <w:rsid w:val="00F55343"/>
    <w:rsid w:val="00F60DBC"/>
    <w:rsid w:val="00F61055"/>
    <w:rsid w:val="00F620A9"/>
    <w:rsid w:val="00F633AD"/>
    <w:rsid w:val="00F641A3"/>
    <w:rsid w:val="00F65BF9"/>
    <w:rsid w:val="00F66402"/>
    <w:rsid w:val="00F668A2"/>
    <w:rsid w:val="00F71302"/>
    <w:rsid w:val="00F71DCC"/>
    <w:rsid w:val="00F73DCC"/>
    <w:rsid w:val="00F7566B"/>
    <w:rsid w:val="00F7789A"/>
    <w:rsid w:val="00F80959"/>
    <w:rsid w:val="00F81CD7"/>
    <w:rsid w:val="00F823EB"/>
    <w:rsid w:val="00F84157"/>
    <w:rsid w:val="00F85242"/>
    <w:rsid w:val="00F85836"/>
    <w:rsid w:val="00F87BD9"/>
    <w:rsid w:val="00F909DE"/>
    <w:rsid w:val="00F923EC"/>
    <w:rsid w:val="00F931A3"/>
    <w:rsid w:val="00F93450"/>
    <w:rsid w:val="00F936E8"/>
    <w:rsid w:val="00F960B9"/>
    <w:rsid w:val="00FA2BB9"/>
    <w:rsid w:val="00FA7AC5"/>
    <w:rsid w:val="00FB2C8C"/>
    <w:rsid w:val="00FB47A5"/>
    <w:rsid w:val="00FB5B5A"/>
    <w:rsid w:val="00FB5C6E"/>
    <w:rsid w:val="00FB5C93"/>
    <w:rsid w:val="00FB718D"/>
    <w:rsid w:val="00FC1E1D"/>
    <w:rsid w:val="00FC2DA8"/>
    <w:rsid w:val="00FC492C"/>
    <w:rsid w:val="00FC5223"/>
    <w:rsid w:val="00FD1787"/>
    <w:rsid w:val="00FD1E6F"/>
    <w:rsid w:val="00FE02B7"/>
    <w:rsid w:val="00FE121B"/>
    <w:rsid w:val="00FE30CE"/>
    <w:rsid w:val="00FE4B46"/>
    <w:rsid w:val="00FE5D1E"/>
    <w:rsid w:val="00FF1638"/>
    <w:rsid w:val="00FF3A4F"/>
    <w:rsid w:val="00FF3C5D"/>
    <w:rsid w:val="00FF6542"/>
    <w:rsid w:val="00FF7855"/>
    <w:rsid w:val="00FF7BB8"/>
    <w:rsid w:val="00FF7E5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55282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GB" w:eastAsia="en-GB"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uiPriority="99"/>
    <w:lsdException w:name="caption" w:locked="1" w:qFormat="1"/>
    <w:lsdException w:name="Title" w:locked="1" w:qFormat="1"/>
    <w:lsdException w:name="Default Paragraph Font" w:locked="1"/>
    <w:lsdException w:name="Subtitle" w:locked="1" w:qFormat="1"/>
    <w:lsdException w:name="Body Text Indent 2"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45CF"/>
    <w:rPr>
      <w:rFonts w:eastAsia="Times New Roman"/>
      <w:szCs w:val="22"/>
      <w:lang w:eastAsia="en-US"/>
    </w:rPr>
  </w:style>
  <w:style w:type="paragraph" w:styleId="Heading1">
    <w:name w:val="heading 1"/>
    <w:aliases w:val="Heading.CAPS,Section Heading,H1,Section,Section Head,Lev 1,lev1,PA Chapter,ICL Title,Title 1,h1,1,section,Project 1,RFS,Chapter Heading,No numbers,Header 1,II+,I,1st level,I1,Chapter title,l1,l1+toc 1,Level 11,Head 1,Head 11,Head 12,Head 111"/>
    <w:basedOn w:val="Normal"/>
    <w:next w:val="Normal"/>
    <w:link w:val="Heading1Char"/>
    <w:qFormat/>
    <w:rsid w:val="00D452DC"/>
    <w:pPr>
      <w:keepNext/>
      <w:keepLines/>
      <w:numPr>
        <w:numId w:val="2"/>
      </w:numPr>
      <w:spacing w:before="480" w:after="240"/>
      <w:outlineLvl w:val="0"/>
    </w:pPr>
    <w:rPr>
      <w:rFonts w:eastAsia="Arial"/>
      <w:b/>
      <w:bCs/>
      <w:caps/>
      <w:color w:val="000000"/>
      <w:sz w:val="28"/>
      <w:szCs w:val="28"/>
      <w:u w:val="single"/>
    </w:rPr>
  </w:style>
  <w:style w:type="paragraph" w:styleId="Heading2">
    <w:name w:val="heading 2"/>
    <w:aliases w:val="PARA2,H2,2,Reset numbering,Lev 2,head2nd,ctf345-2,H21,H22,H23,H24,H25,H26,H27,H28,H29,Major,hd2,PA Major Section,h2,l2,level 2 no toc,level2,Titre 2,ICL,h 3,Heading 2subnumbered,Chapter Title,Response Code, ICL,Project 2,Level 2,Section Title"/>
    <w:basedOn w:val="Normal"/>
    <w:next w:val="Normal"/>
    <w:link w:val="Heading2Char"/>
    <w:qFormat/>
    <w:rsid w:val="004930F8"/>
    <w:pPr>
      <w:keepNext/>
      <w:keepLines/>
      <w:numPr>
        <w:ilvl w:val="1"/>
        <w:numId w:val="2"/>
      </w:numPr>
      <w:spacing w:before="360" w:after="120"/>
      <w:outlineLvl w:val="1"/>
    </w:pPr>
    <w:rPr>
      <w:rFonts w:eastAsia="Arial"/>
      <w:bCs/>
      <w:sz w:val="24"/>
      <w:szCs w:val="26"/>
      <w:lang w:val="en-US"/>
    </w:rPr>
  </w:style>
  <w:style w:type="paragraph" w:styleId="Heading3">
    <w:name w:val="heading 3"/>
    <w:aliases w:val="Level 1 - 1,Lev 3,Minor,H3,H31,H32,H33,H34,H35,H36,H37,H38,t3,PA Minor Section,Label,Label1,(Alt+3),(Alt+3)1,(Alt+3)2,(Alt+3)3,(Alt+3)4,(Alt+3)5,(Alt+3)6,(Alt+3)11,(Alt+3)21,(Alt+3)31,(Alt+3)41,(Alt+3)7,(Alt+3)12,(Alt+3)22,(Alt+3)32,(Alt+3)42"/>
    <w:basedOn w:val="Normal"/>
    <w:next w:val="Normal"/>
    <w:link w:val="Heading3Char"/>
    <w:qFormat/>
    <w:rsid w:val="004930F8"/>
    <w:pPr>
      <w:numPr>
        <w:ilvl w:val="2"/>
        <w:numId w:val="2"/>
      </w:numPr>
      <w:spacing w:before="240" w:after="120"/>
      <w:ind w:left="900"/>
      <w:outlineLvl w:val="2"/>
    </w:pPr>
    <w:rPr>
      <w:rFonts w:eastAsia="Arial"/>
      <w:bCs/>
      <w:color w:val="000000"/>
      <w:sz w:val="22"/>
      <w:lang w:val="en-US"/>
    </w:rPr>
  </w:style>
  <w:style w:type="paragraph" w:styleId="Heading4">
    <w:name w:val="heading 4"/>
    <w:aliases w:val="Level 2 - a,h4,PA Micro Section,H4,alpha,(Alt+4),H41,(Alt+4)1,H42,(Alt+4)2,H43,(Alt+4)3,H44,(Alt+4)4,H45,(Alt+4)5,H411,(Alt+4)11,H421,(Alt+4)21,H431,(Alt+4)31,H46,(Alt+4)6,H412,(Alt+4)12,H422,(Alt+4)22,H432,(Alt+4)32,H47,(Alt+4)7,H48,(Alt+4)8"/>
    <w:basedOn w:val="Normal"/>
    <w:next w:val="Normal"/>
    <w:link w:val="Heading4Char"/>
    <w:qFormat/>
    <w:rsid w:val="00805948"/>
    <w:pPr>
      <w:keepNext/>
      <w:keepLines/>
      <w:numPr>
        <w:ilvl w:val="3"/>
        <w:numId w:val="2"/>
      </w:numPr>
      <w:spacing w:before="240" w:after="120"/>
      <w:outlineLvl w:val="3"/>
    </w:pPr>
    <w:rPr>
      <w:rFonts w:eastAsia="Arial"/>
      <w:bCs/>
      <w:iCs/>
      <w:sz w:val="22"/>
    </w:rPr>
  </w:style>
  <w:style w:type="paragraph" w:styleId="Heading5">
    <w:name w:val="heading 5"/>
    <w:aliases w:val="Level 3 - i,h5,Second Subheading,Lev 5,Subheading,H5,Block Label,level 5"/>
    <w:basedOn w:val="Normal"/>
    <w:next w:val="Normal"/>
    <w:link w:val="Heading5Char"/>
    <w:qFormat/>
    <w:rsid w:val="001D65C7"/>
    <w:pPr>
      <w:keepNext/>
      <w:keepLines/>
      <w:numPr>
        <w:ilvl w:val="4"/>
        <w:numId w:val="2"/>
      </w:numPr>
      <w:spacing w:before="200"/>
      <w:outlineLvl w:val="4"/>
    </w:pPr>
    <w:rPr>
      <w:rFonts w:eastAsia="Arial"/>
      <w:color w:val="000000"/>
      <w:lang w:val="en-US"/>
    </w:rPr>
  </w:style>
  <w:style w:type="paragraph" w:styleId="Heading6">
    <w:name w:val="heading 6"/>
    <w:aliases w:val="Legal Level 1.,bullet2,h6,Lev 6,Third Subheading,H6,Appendix,T1,level 6"/>
    <w:basedOn w:val="Normal"/>
    <w:next w:val="Normal"/>
    <w:link w:val="Heading6Char"/>
    <w:qFormat/>
    <w:rsid w:val="00437241"/>
    <w:pPr>
      <w:keepNext/>
      <w:keepLines/>
      <w:numPr>
        <w:ilvl w:val="5"/>
        <w:numId w:val="2"/>
      </w:numPr>
      <w:spacing w:before="200"/>
      <w:outlineLvl w:val="5"/>
    </w:pPr>
    <w:rPr>
      <w:rFonts w:eastAsia="Arial"/>
      <w:i/>
      <w:iCs/>
      <w:color w:val="000000"/>
    </w:rPr>
  </w:style>
  <w:style w:type="paragraph" w:styleId="Heading7">
    <w:name w:val="heading 7"/>
    <w:aliases w:val="Legal Level 1.1.,Lev 7,h7,level1-noHeading,H7"/>
    <w:basedOn w:val="Normal"/>
    <w:next w:val="Normal"/>
    <w:link w:val="Heading7Char"/>
    <w:qFormat/>
    <w:rsid w:val="00E445CF"/>
    <w:pPr>
      <w:keepNext/>
      <w:keepLines/>
      <w:numPr>
        <w:ilvl w:val="6"/>
        <w:numId w:val="2"/>
      </w:numPr>
      <w:spacing w:before="200"/>
      <w:outlineLvl w:val="6"/>
    </w:pPr>
    <w:rPr>
      <w:rFonts w:eastAsia="Arial"/>
      <w:i/>
      <w:iCs/>
      <w:color w:val="404040"/>
    </w:rPr>
  </w:style>
  <w:style w:type="paragraph" w:styleId="Heading8">
    <w:name w:val="heading 8"/>
    <w:aliases w:val="Legal Level 1.1.1.,h8,Lev 8,H8"/>
    <w:basedOn w:val="Normal"/>
    <w:next w:val="Normal"/>
    <w:link w:val="Heading8Char"/>
    <w:qFormat/>
    <w:rsid w:val="00E445CF"/>
    <w:pPr>
      <w:keepNext/>
      <w:keepLines/>
      <w:numPr>
        <w:ilvl w:val="7"/>
        <w:numId w:val="2"/>
      </w:numPr>
      <w:spacing w:before="200"/>
      <w:outlineLvl w:val="7"/>
    </w:pPr>
    <w:rPr>
      <w:rFonts w:eastAsia="Arial"/>
      <w:color w:val="404040"/>
      <w:szCs w:val="20"/>
    </w:rPr>
  </w:style>
  <w:style w:type="paragraph" w:styleId="Heading9">
    <w:name w:val="heading 9"/>
    <w:basedOn w:val="Normal"/>
    <w:next w:val="Normal"/>
    <w:link w:val="Heading9Char"/>
    <w:qFormat/>
    <w:rsid w:val="00E445CF"/>
    <w:pPr>
      <w:keepNext/>
      <w:keepLines/>
      <w:numPr>
        <w:ilvl w:val="8"/>
        <w:numId w:val="2"/>
      </w:numPr>
      <w:spacing w:before="200"/>
      <w:outlineLvl w:val="8"/>
    </w:pPr>
    <w:rPr>
      <w:rFonts w:eastAsia="Arial"/>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B3238"/>
    <w:pPr>
      <w:tabs>
        <w:tab w:val="center" w:pos="4536"/>
        <w:tab w:val="right" w:pos="9072"/>
      </w:tabs>
    </w:pPr>
  </w:style>
  <w:style w:type="character" w:customStyle="1" w:styleId="HeaderChar">
    <w:name w:val="Header Char"/>
    <w:link w:val="Header"/>
    <w:locked/>
    <w:rsid w:val="00EB3238"/>
    <w:rPr>
      <w:rFonts w:cs="Times New Roman"/>
    </w:rPr>
  </w:style>
  <w:style w:type="paragraph" w:styleId="Footer">
    <w:name w:val="footer"/>
    <w:basedOn w:val="Normal"/>
    <w:link w:val="FooterChar"/>
    <w:rsid w:val="00EB3238"/>
    <w:pPr>
      <w:tabs>
        <w:tab w:val="center" w:pos="4536"/>
        <w:tab w:val="right" w:pos="9072"/>
      </w:tabs>
    </w:pPr>
  </w:style>
  <w:style w:type="character" w:customStyle="1" w:styleId="FooterChar">
    <w:name w:val="Footer Char"/>
    <w:link w:val="Footer"/>
    <w:locked/>
    <w:rsid w:val="00EB3238"/>
    <w:rPr>
      <w:rFonts w:cs="Times New Roman"/>
    </w:rPr>
  </w:style>
  <w:style w:type="table" w:styleId="TableGrid">
    <w:name w:val="Table Grid"/>
    <w:basedOn w:val="TableNormal"/>
    <w:rsid w:val="00EB3238"/>
    <w:rPr>
      <w:rFonts w:eastAsia="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863ACF"/>
    <w:rPr>
      <w:rFonts w:ascii="Tahoma" w:hAnsi="Tahoma" w:cs="Tahoma"/>
      <w:sz w:val="16"/>
      <w:szCs w:val="16"/>
    </w:rPr>
  </w:style>
  <w:style w:type="character" w:customStyle="1" w:styleId="BalloonTextChar">
    <w:name w:val="Balloon Text Char"/>
    <w:link w:val="BalloonText"/>
    <w:semiHidden/>
    <w:locked/>
    <w:rsid w:val="00863ACF"/>
    <w:rPr>
      <w:rFonts w:ascii="Tahoma" w:hAnsi="Tahoma" w:cs="Tahoma"/>
      <w:sz w:val="16"/>
      <w:szCs w:val="16"/>
    </w:rPr>
  </w:style>
  <w:style w:type="character" w:customStyle="1" w:styleId="Heading1Char">
    <w:name w:val="Heading 1 Char"/>
    <w:aliases w:val="Heading.CAPS Char,Section Heading Char,H1 Char,Section Char,Section Head Char,Lev 1 Char,lev1 Char,PA Chapter Char,ICL Title Char,Title 1 Char,h1 Char,1 Char,section Char,Project 1 Char,RFS Char,Chapter Heading Char,No numbers Char,I Char"/>
    <w:link w:val="Heading1"/>
    <w:locked/>
    <w:rsid w:val="00D452DC"/>
    <w:rPr>
      <w:b/>
      <w:bCs/>
      <w:caps/>
      <w:color w:val="000000"/>
      <w:sz w:val="28"/>
      <w:szCs w:val="28"/>
      <w:u w:val="single"/>
      <w:lang w:eastAsia="en-US"/>
    </w:rPr>
  </w:style>
  <w:style w:type="character" w:customStyle="1" w:styleId="Heading2Char">
    <w:name w:val="Heading 2 Char"/>
    <w:aliases w:val="PARA2 Char,H2 Char,2 Char,Reset numbering Char,Lev 2 Char,head2nd Char,ctf345-2 Char,H21 Char,H22 Char,H23 Char,H24 Char,H25 Char,H26 Char,H27 Char,H28 Char,H29 Char,Major Char,hd2 Char,PA Major Section Char,h2 Char,l2 Char,level2 Char"/>
    <w:link w:val="Heading2"/>
    <w:locked/>
    <w:rsid w:val="004930F8"/>
    <w:rPr>
      <w:bCs/>
      <w:sz w:val="24"/>
      <w:szCs w:val="26"/>
      <w:lang w:val="en-US" w:eastAsia="en-US"/>
    </w:rPr>
  </w:style>
  <w:style w:type="character" w:customStyle="1" w:styleId="Heading3Char">
    <w:name w:val="Heading 3 Char"/>
    <w:aliases w:val="Level 1 - 1 Char,Lev 3 Char,Minor Char,H3 Char,H31 Char,H32 Char,H33 Char,H34 Char,H35 Char,H36 Char,H37 Char,H38 Char,t3 Char,PA Minor Section Char,Label Char,Label1 Char,(Alt+3) Char,(Alt+3)1 Char,(Alt+3)2 Char,(Alt+3)3 Char"/>
    <w:link w:val="Heading3"/>
    <w:locked/>
    <w:rsid w:val="004930F8"/>
    <w:rPr>
      <w:bCs/>
      <w:color w:val="000000"/>
      <w:sz w:val="22"/>
      <w:szCs w:val="22"/>
      <w:lang w:val="en-US" w:eastAsia="en-US"/>
    </w:rPr>
  </w:style>
  <w:style w:type="paragraph" w:styleId="Title">
    <w:name w:val="Title"/>
    <w:basedOn w:val="Normal"/>
    <w:next w:val="Normal"/>
    <w:link w:val="TitleChar"/>
    <w:qFormat/>
    <w:rsid w:val="00807546"/>
    <w:pPr>
      <w:pBdr>
        <w:bottom w:val="single" w:sz="8" w:space="4" w:color="005380"/>
      </w:pBdr>
      <w:spacing w:after="300"/>
      <w:contextualSpacing/>
    </w:pPr>
    <w:rPr>
      <w:rFonts w:eastAsia="Arial"/>
      <w:color w:val="5F5F5F"/>
      <w:spacing w:val="5"/>
      <w:kern w:val="28"/>
      <w:sz w:val="52"/>
      <w:szCs w:val="52"/>
    </w:rPr>
  </w:style>
  <w:style w:type="character" w:customStyle="1" w:styleId="TitleChar">
    <w:name w:val="Title Char"/>
    <w:link w:val="Title"/>
    <w:locked/>
    <w:rsid w:val="00807546"/>
    <w:rPr>
      <w:rFonts w:ascii="Arial" w:hAnsi="Arial" w:cs="Arial"/>
      <w:color w:val="5F5F5F"/>
      <w:spacing w:val="5"/>
      <w:kern w:val="28"/>
      <w:sz w:val="52"/>
      <w:szCs w:val="52"/>
    </w:rPr>
  </w:style>
  <w:style w:type="character" w:customStyle="1" w:styleId="Heading4Char">
    <w:name w:val="Heading 4 Char"/>
    <w:aliases w:val="Level 2 - a Char,h4 Char,PA Micro Section Char,H4 Char,alpha Char,(Alt+4) Char,H41 Char,(Alt+4)1 Char,H42 Char,(Alt+4)2 Char,H43 Char,(Alt+4)3 Char,H44 Char,(Alt+4)4 Char,H45 Char,(Alt+4)5 Char,H411 Char,(Alt+4)11 Char,H421 Char,H431 Char"/>
    <w:link w:val="Heading4"/>
    <w:locked/>
    <w:rsid w:val="00805948"/>
    <w:rPr>
      <w:bCs/>
      <w:iCs/>
      <w:sz w:val="22"/>
      <w:szCs w:val="22"/>
      <w:lang w:eastAsia="en-US"/>
    </w:rPr>
  </w:style>
  <w:style w:type="character" w:customStyle="1" w:styleId="Heading5Char">
    <w:name w:val="Heading 5 Char"/>
    <w:aliases w:val="Level 3 - i Char,h5 Char,Second Subheading Char,Lev 5 Char,Subheading Char,H5 Char,Block Label Char,level 5 Char"/>
    <w:link w:val="Heading5"/>
    <w:locked/>
    <w:rsid w:val="001D65C7"/>
    <w:rPr>
      <w:color w:val="000000"/>
      <w:szCs w:val="22"/>
      <w:lang w:val="en-US" w:eastAsia="en-US"/>
    </w:rPr>
  </w:style>
  <w:style w:type="character" w:customStyle="1" w:styleId="Heading6Char">
    <w:name w:val="Heading 6 Char"/>
    <w:aliases w:val="Legal Level 1. Char,bullet2 Char,h6 Char,Lev 6 Char,Third Subheading Char,H6 Char,Appendix Char,T1 Char,level 6 Char"/>
    <w:link w:val="Heading6"/>
    <w:locked/>
    <w:rsid w:val="00437241"/>
    <w:rPr>
      <w:i/>
      <w:iCs/>
      <w:color w:val="000000"/>
      <w:szCs w:val="22"/>
      <w:lang w:eastAsia="en-US"/>
    </w:rPr>
  </w:style>
  <w:style w:type="character" w:customStyle="1" w:styleId="Heading7Char">
    <w:name w:val="Heading 7 Char"/>
    <w:aliases w:val="Legal Level 1.1. Char,Lev 7 Char,h7 Char,level1-noHeading Char,H7 Char"/>
    <w:link w:val="Heading7"/>
    <w:locked/>
    <w:rsid w:val="00E445CF"/>
    <w:rPr>
      <w:i/>
      <w:iCs/>
      <w:color w:val="404040"/>
      <w:szCs w:val="22"/>
      <w:lang w:eastAsia="en-US"/>
    </w:rPr>
  </w:style>
  <w:style w:type="character" w:customStyle="1" w:styleId="Heading8Char">
    <w:name w:val="Heading 8 Char"/>
    <w:aliases w:val="Legal Level 1.1.1. Char,h8 Char,Lev 8 Char,H8 Char"/>
    <w:link w:val="Heading8"/>
    <w:locked/>
    <w:rsid w:val="00E445CF"/>
    <w:rPr>
      <w:color w:val="404040"/>
      <w:lang w:eastAsia="en-US"/>
    </w:rPr>
  </w:style>
  <w:style w:type="character" w:customStyle="1" w:styleId="Heading9Char">
    <w:name w:val="Heading 9 Char"/>
    <w:link w:val="Heading9"/>
    <w:locked/>
    <w:rsid w:val="00E445CF"/>
    <w:rPr>
      <w:i/>
      <w:iCs/>
      <w:color w:val="404040"/>
      <w:lang w:eastAsia="en-US"/>
    </w:rPr>
  </w:style>
  <w:style w:type="paragraph" w:customStyle="1" w:styleId="Titredocument">
    <w:name w:val="Titre_document"/>
    <w:basedOn w:val="Normal"/>
    <w:link w:val="TitredocumentCar"/>
    <w:rsid w:val="00EE6778"/>
    <w:pPr>
      <w:ind w:left="2268"/>
    </w:pPr>
    <w:rPr>
      <w:b/>
      <w:sz w:val="48"/>
    </w:rPr>
  </w:style>
  <w:style w:type="paragraph" w:customStyle="1" w:styleId="Sous-titredocument">
    <w:name w:val="Sous-titre_document"/>
    <w:basedOn w:val="Normal"/>
    <w:link w:val="Sous-titredocumentCar"/>
    <w:rsid w:val="00EE6778"/>
    <w:pPr>
      <w:ind w:left="2268"/>
    </w:pPr>
    <w:rPr>
      <w:b/>
      <w:color w:val="7F7F7F"/>
      <w:sz w:val="32"/>
    </w:rPr>
  </w:style>
  <w:style w:type="character" w:customStyle="1" w:styleId="TitredocumentCar">
    <w:name w:val="Titre_document Car"/>
    <w:link w:val="Titredocument"/>
    <w:locked/>
    <w:rsid w:val="00EE6778"/>
    <w:rPr>
      <w:rFonts w:cs="Times New Roman"/>
      <w:b/>
      <w:sz w:val="48"/>
    </w:rPr>
  </w:style>
  <w:style w:type="paragraph" w:customStyle="1" w:styleId="Titrereleasedocument">
    <w:name w:val="Titre_release_document"/>
    <w:basedOn w:val="Normal"/>
    <w:link w:val="TitrereleasedocumentCar"/>
    <w:rsid w:val="00EE6778"/>
    <w:pPr>
      <w:ind w:left="2268"/>
    </w:pPr>
    <w:rPr>
      <w:color w:val="7F7F7F"/>
      <w:sz w:val="28"/>
      <w:lang w:val="en-US"/>
    </w:rPr>
  </w:style>
  <w:style w:type="character" w:customStyle="1" w:styleId="Sous-titredocumentCar">
    <w:name w:val="Sous-titre_document Car"/>
    <w:link w:val="Sous-titredocument"/>
    <w:locked/>
    <w:rsid w:val="00EE6778"/>
    <w:rPr>
      <w:rFonts w:cs="Times New Roman"/>
      <w:b/>
      <w:color w:val="7F7F7F"/>
      <w:sz w:val="32"/>
    </w:rPr>
  </w:style>
  <w:style w:type="paragraph" w:customStyle="1" w:styleId="Ferstandard">
    <w:name w:val="Fer_standard"/>
    <w:basedOn w:val="Normal"/>
    <w:link w:val="FerstandardCar"/>
    <w:rsid w:val="00EE6778"/>
    <w:pPr>
      <w:ind w:left="2268"/>
    </w:pPr>
    <w:rPr>
      <w:color w:val="000000"/>
      <w:lang w:val="en-US"/>
    </w:rPr>
  </w:style>
  <w:style w:type="character" w:customStyle="1" w:styleId="TitrereleasedocumentCar">
    <w:name w:val="Titre_release_document Car"/>
    <w:link w:val="Titrereleasedocument"/>
    <w:locked/>
    <w:rsid w:val="00EE6778"/>
    <w:rPr>
      <w:rFonts w:cs="Times New Roman"/>
      <w:color w:val="7F7F7F"/>
      <w:sz w:val="28"/>
      <w:lang w:val="en-US" w:eastAsia="x-none"/>
    </w:rPr>
  </w:style>
  <w:style w:type="paragraph" w:styleId="TOC1">
    <w:name w:val="toc 1"/>
    <w:basedOn w:val="Normal"/>
    <w:next w:val="Normal"/>
    <w:autoRedefine/>
    <w:rsid w:val="00792211"/>
    <w:pPr>
      <w:tabs>
        <w:tab w:val="left" w:pos="400"/>
        <w:tab w:val="right" w:leader="dot" w:pos="9742"/>
      </w:tabs>
      <w:spacing w:before="360"/>
    </w:pPr>
    <w:rPr>
      <w:bCs/>
      <w:caps/>
      <w:noProof/>
      <w:color w:val="005380"/>
      <w:sz w:val="24"/>
      <w:szCs w:val="24"/>
    </w:rPr>
  </w:style>
  <w:style w:type="character" w:customStyle="1" w:styleId="FerstandardCar">
    <w:name w:val="Fer_standard Car"/>
    <w:link w:val="Ferstandard"/>
    <w:locked/>
    <w:rsid w:val="00EE6778"/>
    <w:rPr>
      <w:rFonts w:cs="Times New Roman"/>
      <w:color w:val="000000"/>
      <w:sz w:val="20"/>
      <w:lang w:val="en-US" w:eastAsia="x-none"/>
    </w:rPr>
  </w:style>
  <w:style w:type="paragraph" w:styleId="TOC2">
    <w:name w:val="toc 2"/>
    <w:basedOn w:val="Normal"/>
    <w:next w:val="Normal"/>
    <w:autoRedefine/>
    <w:rsid w:val="00900B30"/>
    <w:pPr>
      <w:spacing w:before="240"/>
    </w:pPr>
    <w:rPr>
      <w:b/>
      <w:bCs/>
      <w:szCs w:val="20"/>
    </w:rPr>
  </w:style>
  <w:style w:type="paragraph" w:styleId="TOC3">
    <w:name w:val="toc 3"/>
    <w:basedOn w:val="Normal"/>
    <w:next w:val="Normal"/>
    <w:autoRedefine/>
    <w:rsid w:val="00900B30"/>
    <w:pPr>
      <w:ind w:left="200"/>
    </w:pPr>
    <w:rPr>
      <w:szCs w:val="20"/>
    </w:rPr>
  </w:style>
  <w:style w:type="paragraph" w:styleId="TOC4">
    <w:name w:val="toc 4"/>
    <w:basedOn w:val="Normal"/>
    <w:next w:val="Normal"/>
    <w:autoRedefine/>
    <w:rsid w:val="00900B30"/>
    <w:pPr>
      <w:ind w:left="400"/>
    </w:pPr>
    <w:rPr>
      <w:szCs w:val="20"/>
    </w:rPr>
  </w:style>
  <w:style w:type="character" w:styleId="Hyperlink">
    <w:name w:val="Hyperlink"/>
    <w:rsid w:val="00900B30"/>
    <w:rPr>
      <w:rFonts w:cs="Times New Roman"/>
      <w:color w:val="0000FF"/>
      <w:u w:val="single"/>
    </w:rPr>
  </w:style>
  <w:style w:type="paragraph" w:styleId="ListParagraph">
    <w:name w:val="List Paragraph"/>
    <w:basedOn w:val="Normal"/>
    <w:link w:val="ListParagraphChar"/>
    <w:uiPriority w:val="34"/>
    <w:qFormat/>
    <w:rsid w:val="00BA05D2"/>
    <w:pPr>
      <w:ind w:left="720"/>
      <w:contextualSpacing/>
    </w:pPr>
  </w:style>
  <w:style w:type="paragraph" w:styleId="TOC5">
    <w:name w:val="toc 5"/>
    <w:basedOn w:val="Normal"/>
    <w:next w:val="Normal"/>
    <w:autoRedefine/>
    <w:rsid w:val="00BA05D2"/>
    <w:pPr>
      <w:ind w:left="600"/>
    </w:pPr>
    <w:rPr>
      <w:szCs w:val="20"/>
    </w:rPr>
  </w:style>
  <w:style w:type="paragraph" w:styleId="NoSpacing">
    <w:name w:val="No Spacing"/>
    <w:link w:val="NoSpacingChar"/>
    <w:qFormat/>
    <w:rsid w:val="00FF7855"/>
    <w:rPr>
      <w:sz w:val="22"/>
      <w:szCs w:val="22"/>
      <w:lang w:val="fr-FR" w:eastAsia="fr-FR"/>
    </w:rPr>
  </w:style>
  <w:style w:type="character" w:customStyle="1" w:styleId="NoSpacingChar">
    <w:name w:val="No Spacing Char"/>
    <w:link w:val="NoSpacing"/>
    <w:locked/>
    <w:rsid w:val="00FF7855"/>
    <w:rPr>
      <w:rFonts w:eastAsia="Times New Roman" w:cs="Times New Roman"/>
      <w:sz w:val="22"/>
      <w:szCs w:val="22"/>
      <w:lang w:val="fr-FR" w:eastAsia="fr-FR" w:bidi="ar-SA"/>
    </w:rPr>
  </w:style>
  <w:style w:type="paragraph" w:styleId="TOC6">
    <w:name w:val="toc 6"/>
    <w:basedOn w:val="Normal"/>
    <w:next w:val="Normal"/>
    <w:autoRedefine/>
    <w:rsid w:val="002F5798"/>
    <w:pPr>
      <w:ind w:left="800"/>
    </w:pPr>
    <w:rPr>
      <w:szCs w:val="20"/>
    </w:rPr>
  </w:style>
  <w:style w:type="paragraph" w:styleId="TOC7">
    <w:name w:val="toc 7"/>
    <w:basedOn w:val="Normal"/>
    <w:next w:val="Normal"/>
    <w:autoRedefine/>
    <w:rsid w:val="002F5798"/>
    <w:pPr>
      <w:ind w:left="1000"/>
    </w:pPr>
    <w:rPr>
      <w:szCs w:val="20"/>
    </w:rPr>
  </w:style>
  <w:style w:type="paragraph" w:styleId="TOC8">
    <w:name w:val="toc 8"/>
    <w:basedOn w:val="Normal"/>
    <w:next w:val="Normal"/>
    <w:autoRedefine/>
    <w:rsid w:val="002F5798"/>
    <w:pPr>
      <w:ind w:left="1200"/>
    </w:pPr>
    <w:rPr>
      <w:szCs w:val="20"/>
    </w:rPr>
  </w:style>
  <w:style w:type="paragraph" w:styleId="TOC9">
    <w:name w:val="toc 9"/>
    <w:basedOn w:val="Normal"/>
    <w:next w:val="Normal"/>
    <w:autoRedefine/>
    <w:rsid w:val="002F5798"/>
    <w:pPr>
      <w:ind w:left="1400"/>
    </w:pPr>
    <w:rPr>
      <w:szCs w:val="20"/>
    </w:rPr>
  </w:style>
  <w:style w:type="paragraph" w:styleId="Caption">
    <w:name w:val="caption"/>
    <w:basedOn w:val="Normal"/>
    <w:next w:val="Normal"/>
    <w:autoRedefine/>
    <w:qFormat/>
    <w:rsid w:val="00672543"/>
    <w:pPr>
      <w:keepNext/>
      <w:numPr>
        <w:numId w:val="1"/>
      </w:numPr>
      <w:spacing w:before="120" w:after="120"/>
    </w:pPr>
    <w:rPr>
      <w:b/>
      <w:bCs/>
      <w:color w:val="005380"/>
      <w:szCs w:val="18"/>
      <w:lang w:val="en-US"/>
    </w:rPr>
  </w:style>
  <w:style w:type="paragraph" w:styleId="TableofFigures">
    <w:name w:val="table of figures"/>
    <w:basedOn w:val="Normal"/>
    <w:next w:val="Normal"/>
    <w:rsid w:val="00E01DB6"/>
  </w:style>
  <w:style w:type="character" w:styleId="HTMLCite">
    <w:name w:val="HTML Cite"/>
    <w:semiHidden/>
    <w:rsid w:val="00A9797F"/>
    <w:rPr>
      <w:rFonts w:cs="Times New Roman"/>
      <w:color w:val="009933"/>
    </w:rPr>
  </w:style>
  <w:style w:type="character" w:styleId="PlaceholderText">
    <w:name w:val="Placeholder Text"/>
    <w:semiHidden/>
    <w:rsid w:val="006745F9"/>
    <w:rPr>
      <w:rFonts w:cs="Times New Roman"/>
      <w:color w:val="808080"/>
    </w:rPr>
  </w:style>
  <w:style w:type="paragraph" w:customStyle="1" w:styleId="DefaultText">
    <w:name w:val="Default Text"/>
    <w:basedOn w:val="Normal"/>
    <w:rsid w:val="00F909DE"/>
    <w:pPr>
      <w:overflowPunct w:val="0"/>
      <w:autoSpaceDE w:val="0"/>
      <w:autoSpaceDN w:val="0"/>
      <w:adjustRightInd w:val="0"/>
      <w:textAlignment w:val="baseline"/>
    </w:pPr>
    <w:rPr>
      <w:rFonts w:ascii="Times New Roman" w:eastAsia="Arial" w:hAnsi="Times New Roman" w:cs="Times New Roman"/>
      <w:sz w:val="24"/>
      <w:szCs w:val="20"/>
    </w:rPr>
  </w:style>
  <w:style w:type="character" w:customStyle="1" w:styleId="InitialStyle">
    <w:name w:val="InitialStyle"/>
    <w:rsid w:val="00C43D74"/>
  </w:style>
  <w:style w:type="paragraph" w:styleId="BodyTextIndent2">
    <w:name w:val="Body Text Indent 2"/>
    <w:basedOn w:val="Normal"/>
    <w:link w:val="BodyTextIndent2Char"/>
    <w:semiHidden/>
    <w:rsid w:val="00456EE5"/>
    <w:pPr>
      <w:autoSpaceDE w:val="0"/>
      <w:autoSpaceDN w:val="0"/>
      <w:spacing w:line="240" w:lineRule="exact"/>
      <w:ind w:left="1800" w:hanging="360"/>
      <w:jc w:val="both"/>
    </w:pPr>
    <w:rPr>
      <w:rFonts w:ascii="Times New Roman" w:eastAsia="Arial" w:hAnsi="Times New Roman" w:cs="Times New Roman"/>
      <w:szCs w:val="24"/>
      <w:lang w:val="en-US"/>
    </w:rPr>
  </w:style>
  <w:style w:type="character" w:customStyle="1" w:styleId="BodyTextIndent2Char">
    <w:name w:val="Body Text Indent 2 Char"/>
    <w:link w:val="BodyTextIndent2"/>
    <w:semiHidden/>
    <w:locked/>
    <w:rsid w:val="00456EE5"/>
    <w:rPr>
      <w:rFonts w:ascii="Times New Roman" w:hAnsi="Times New Roman" w:cs="Times New Roman"/>
      <w:sz w:val="24"/>
      <w:szCs w:val="24"/>
      <w:lang w:val="en-US" w:eastAsia="x-none"/>
    </w:rPr>
  </w:style>
  <w:style w:type="paragraph" w:styleId="BodyText">
    <w:name w:val="Body Text"/>
    <w:basedOn w:val="Normal"/>
    <w:link w:val="BodyTextChar"/>
    <w:semiHidden/>
    <w:rsid w:val="00D369DD"/>
    <w:pPr>
      <w:spacing w:after="120"/>
    </w:pPr>
  </w:style>
  <w:style w:type="character" w:customStyle="1" w:styleId="BodyTextChar">
    <w:name w:val="Body Text Char"/>
    <w:link w:val="BodyText"/>
    <w:semiHidden/>
    <w:locked/>
    <w:rsid w:val="00D369DD"/>
    <w:rPr>
      <w:rFonts w:cs="Times New Roman"/>
      <w:sz w:val="20"/>
      <w:lang w:val="en-GB" w:eastAsia="x-none"/>
    </w:rPr>
  </w:style>
  <w:style w:type="paragraph" w:customStyle="1" w:styleId="Style0">
    <w:name w:val="Style0"/>
    <w:rsid w:val="00D369DD"/>
    <w:pPr>
      <w:autoSpaceDE w:val="0"/>
      <w:autoSpaceDN w:val="0"/>
      <w:adjustRightInd w:val="0"/>
    </w:pPr>
    <w:rPr>
      <w:rFonts w:cs="Times New Roman"/>
      <w:lang w:val="en-US" w:eastAsia="en-US"/>
    </w:rPr>
  </w:style>
  <w:style w:type="paragraph" w:styleId="Subtitle">
    <w:name w:val="Subtitle"/>
    <w:basedOn w:val="Normal"/>
    <w:next w:val="Normal"/>
    <w:link w:val="SubtitleChar"/>
    <w:qFormat/>
    <w:rsid w:val="00FA2BB9"/>
    <w:pPr>
      <w:numPr>
        <w:ilvl w:val="1"/>
      </w:numPr>
    </w:pPr>
    <w:rPr>
      <w:rFonts w:eastAsia="Arial"/>
      <w:i/>
      <w:iCs/>
      <w:color w:val="005380"/>
      <w:spacing w:val="15"/>
      <w:sz w:val="24"/>
      <w:szCs w:val="24"/>
    </w:rPr>
  </w:style>
  <w:style w:type="character" w:customStyle="1" w:styleId="SubtitleChar">
    <w:name w:val="Subtitle Char"/>
    <w:link w:val="Subtitle"/>
    <w:locked/>
    <w:rsid w:val="00FA2BB9"/>
    <w:rPr>
      <w:rFonts w:ascii="Arial" w:hAnsi="Arial" w:cs="Arial"/>
      <w:i/>
      <w:iCs/>
      <w:color w:val="005380"/>
      <w:spacing w:val="15"/>
      <w:sz w:val="24"/>
      <w:szCs w:val="24"/>
      <w:lang w:val="en-GB" w:eastAsia="x-none"/>
    </w:rPr>
  </w:style>
  <w:style w:type="character" w:styleId="Strong">
    <w:name w:val="Strong"/>
    <w:qFormat/>
    <w:rsid w:val="00FA2BB9"/>
    <w:rPr>
      <w:rFonts w:cs="Times New Roman"/>
      <w:b/>
      <w:bCs/>
    </w:rPr>
  </w:style>
  <w:style w:type="character" w:styleId="CommentReference">
    <w:name w:val="annotation reference"/>
    <w:semiHidden/>
    <w:rsid w:val="005A30B8"/>
    <w:rPr>
      <w:sz w:val="16"/>
      <w:szCs w:val="16"/>
    </w:rPr>
  </w:style>
  <w:style w:type="paragraph" w:styleId="CommentText">
    <w:name w:val="annotation text"/>
    <w:basedOn w:val="Normal"/>
    <w:semiHidden/>
    <w:rsid w:val="005A30B8"/>
    <w:rPr>
      <w:szCs w:val="20"/>
    </w:rPr>
  </w:style>
  <w:style w:type="paragraph" w:styleId="CommentSubject">
    <w:name w:val="annotation subject"/>
    <w:basedOn w:val="CommentText"/>
    <w:next w:val="CommentText"/>
    <w:semiHidden/>
    <w:rsid w:val="005A30B8"/>
    <w:rPr>
      <w:b/>
      <w:bCs/>
    </w:rPr>
  </w:style>
  <w:style w:type="paragraph" w:styleId="FootnoteText">
    <w:name w:val="footnote text"/>
    <w:basedOn w:val="Normal"/>
    <w:link w:val="FootnoteTextChar"/>
    <w:uiPriority w:val="99"/>
    <w:rsid w:val="00D10A6A"/>
    <w:pPr>
      <w:jc w:val="both"/>
    </w:pPr>
    <w:rPr>
      <w:rFonts w:cs="Times New Roman"/>
      <w:sz w:val="18"/>
      <w:szCs w:val="20"/>
    </w:rPr>
  </w:style>
  <w:style w:type="character" w:customStyle="1" w:styleId="FootnoteTextChar">
    <w:name w:val="Footnote Text Char"/>
    <w:basedOn w:val="DefaultParagraphFont"/>
    <w:link w:val="FootnoteText"/>
    <w:uiPriority w:val="99"/>
    <w:rsid w:val="00D10A6A"/>
    <w:rPr>
      <w:rFonts w:eastAsia="Times New Roman" w:cs="Times New Roman"/>
      <w:sz w:val="18"/>
      <w:lang w:eastAsia="en-US"/>
    </w:rPr>
  </w:style>
  <w:style w:type="character" w:customStyle="1" w:styleId="ListParagraphChar">
    <w:name w:val="List Paragraph Char"/>
    <w:link w:val="ListParagraph"/>
    <w:uiPriority w:val="34"/>
    <w:locked/>
    <w:rsid w:val="00A706A8"/>
    <w:rPr>
      <w:rFonts w:eastAsia="Times New Roman"/>
      <w:szCs w:val="22"/>
      <w:lang w:eastAsia="en-US"/>
    </w:rPr>
  </w:style>
  <w:style w:type="paragraph" w:styleId="NormalWeb">
    <w:name w:val="Normal (Web)"/>
    <w:basedOn w:val="Normal"/>
    <w:rsid w:val="009C13FC"/>
    <w:rPr>
      <w:rFonts w:ascii="Times New Roman" w:hAnsi="Times New Roman" w:cs="Times New Roman"/>
      <w:sz w:val="24"/>
      <w:szCs w:val="24"/>
    </w:rPr>
  </w:style>
  <w:style w:type="paragraph" w:styleId="EndnoteText">
    <w:name w:val="endnote text"/>
    <w:basedOn w:val="Normal"/>
    <w:link w:val="EndnoteTextChar"/>
    <w:rsid w:val="001D08A6"/>
    <w:rPr>
      <w:szCs w:val="20"/>
    </w:rPr>
  </w:style>
  <w:style w:type="character" w:customStyle="1" w:styleId="EndnoteTextChar">
    <w:name w:val="Endnote Text Char"/>
    <w:basedOn w:val="DefaultParagraphFont"/>
    <w:link w:val="EndnoteText"/>
    <w:rsid w:val="001D08A6"/>
    <w:rPr>
      <w:rFonts w:eastAsia="Times New Roman"/>
      <w:lang w:eastAsia="en-US"/>
    </w:rPr>
  </w:style>
  <w:style w:type="character" w:styleId="EndnoteReference">
    <w:name w:val="endnote reference"/>
    <w:basedOn w:val="DefaultParagraphFont"/>
    <w:rsid w:val="001D08A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GB"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uiPriority="99"/>
    <w:lsdException w:name="caption" w:locked="1" w:qFormat="1"/>
    <w:lsdException w:name="Title" w:locked="1" w:qFormat="1"/>
    <w:lsdException w:name="Default Paragraph Font" w:locked="1"/>
    <w:lsdException w:name="Subtitle" w:locked="1" w:qFormat="1"/>
    <w:lsdException w:name="Body Text Indent 2"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45CF"/>
    <w:rPr>
      <w:rFonts w:eastAsia="Times New Roman"/>
      <w:szCs w:val="22"/>
      <w:lang w:eastAsia="en-US"/>
    </w:rPr>
  </w:style>
  <w:style w:type="paragraph" w:styleId="Heading1">
    <w:name w:val="heading 1"/>
    <w:aliases w:val="Heading.CAPS,Section Heading,H1,Section,Section Head,Lev 1,lev1,PA Chapter,ICL Title,Title 1,h1,1,section,Project 1,RFS,Chapter Heading,No numbers,Header 1,II+,I,1st level,I1,Chapter title,l1,l1+toc 1,Level 11,Head 1,Head 11,Head 12,Head 111"/>
    <w:basedOn w:val="Normal"/>
    <w:next w:val="Normal"/>
    <w:link w:val="Heading1Char"/>
    <w:qFormat/>
    <w:rsid w:val="00D452DC"/>
    <w:pPr>
      <w:keepNext/>
      <w:keepLines/>
      <w:numPr>
        <w:numId w:val="2"/>
      </w:numPr>
      <w:spacing w:before="480" w:after="240"/>
      <w:outlineLvl w:val="0"/>
    </w:pPr>
    <w:rPr>
      <w:rFonts w:eastAsia="Arial"/>
      <w:b/>
      <w:bCs/>
      <w:caps/>
      <w:color w:val="000000"/>
      <w:sz w:val="28"/>
      <w:szCs w:val="28"/>
      <w:u w:val="single"/>
    </w:rPr>
  </w:style>
  <w:style w:type="paragraph" w:styleId="Heading2">
    <w:name w:val="heading 2"/>
    <w:aliases w:val="PARA2,H2,2,Reset numbering,Lev 2,head2nd,ctf345-2,H21,H22,H23,H24,H25,H26,H27,H28,H29,Major,hd2,PA Major Section,h2,l2,level 2 no toc,level2,Titre 2,ICL,h 3,Heading 2subnumbered,Chapter Title,Response Code, ICL,Project 2,Level 2,Section Title"/>
    <w:basedOn w:val="Normal"/>
    <w:next w:val="Normal"/>
    <w:link w:val="Heading2Char"/>
    <w:qFormat/>
    <w:rsid w:val="004930F8"/>
    <w:pPr>
      <w:keepNext/>
      <w:keepLines/>
      <w:numPr>
        <w:ilvl w:val="1"/>
        <w:numId w:val="2"/>
      </w:numPr>
      <w:spacing w:before="360" w:after="120"/>
      <w:outlineLvl w:val="1"/>
    </w:pPr>
    <w:rPr>
      <w:rFonts w:eastAsia="Arial"/>
      <w:bCs/>
      <w:sz w:val="24"/>
      <w:szCs w:val="26"/>
      <w:lang w:val="en-US"/>
    </w:rPr>
  </w:style>
  <w:style w:type="paragraph" w:styleId="Heading3">
    <w:name w:val="heading 3"/>
    <w:aliases w:val="Level 1 - 1,Lev 3,Minor,H3,H31,H32,H33,H34,H35,H36,H37,H38,t3,PA Minor Section,Label,Label1,(Alt+3),(Alt+3)1,(Alt+3)2,(Alt+3)3,(Alt+3)4,(Alt+3)5,(Alt+3)6,(Alt+3)11,(Alt+3)21,(Alt+3)31,(Alt+3)41,(Alt+3)7,(Alt+3)12,(Alt+3)22,(Alt+3)32,(Alt+3)42"/>
    <w:basedOn w:val="Normal"/>
    <w:next w:val="Normal"/>
    <w:link w:val="Heading3Char"/>
    <w:qFormat/>
    <w:rsid w:val="004930F8"/>
    <w:pPr>
      <w:numPr>
        <w:ilvl w:val="2"/>
        <w:numId w:val="2"/>
      </w:numPr>
      <w:spacing w:before="240" w:after="120"/>
      <w:ind w:left="900"/>
      <w:outlineLvl w:val="2"/>
    </w:pPr>
    <w:rPr>
      <w:rFonts w:eastAsia="Arial"/>
      <w:bCs/>
      <w:color w:val="000000"/>
      <w:sz w:val="22"/>
      <w:lang w:val="en-US"/>
    </w:rPr>
  </w:style>
  <w:style w:type="paragraph" w:styleId="Heading4">
    <w:name w:val="heading 4"/>
    <w:aliases w:val="Level 2 - a,h4,PA Micro Section,H4,alpha,(Alt+4),H41,(Alt+4)1,H42,(Alt+4)2,H43,(Alt+4)3,H44,(Alt+4)4,H45,(Alt+4)5,H411,(Alt+4)11,H421,(Alt+4)21,H431,(Alt+4)31,H46,(Alt+4)6,H412,(Alt+4)12,H422,(Alt+4)22,H432,(Alt+4)32,H47,(Alt+4)7,H48,(Alt+4)8"/>
    <w:basedOn w:val="Normal"/>
    <w:next w:val="Normal"/>
    <w:link w:val="Heading4Char"/>
    <w:qFormat/>
    <w:rsid w:val="00805948"/>
    <w:pPr>
      <w:keepNext/>
      <w:keepLines/>
      <w:numPr>
        <w:ilvl w:val="3"/>
        <w:numId w:val="2"/>
      </w:numPr>
      <w:spacing w:before="240" w:after="120"/>
      <w:outlineLvl w:val="3"/>
    </w:pPr>
    <w:rPr>
      <w:rFonts w:eastAsia="Arial"/>
      <w:bCs/>
      <w:iCs/>
      <w:sz w:val="22"/>
    </w:rPr>
  </w:style>
  <w:style w:type="paragraph" w:styleId="Heading5">
    <w:name w:val="heading 5"/>
    <w:aliases w:val="Level 3 - i,h5,Second Subheading,Lev 5,Subheading,H5,Block Label,level 5"/>
    <w:basedOn w:val="Normal"/>
    <w:next w:val="Normal"/>
    <w:link w:val="Heading5Char"/>
    <w:qFormat/>
    <w:rsid w:val="001D65C7"/>
    <w:pPr>
      <w:keepNext/>
      <w:keepLines/>
      <w:numPr>
        <w:ilvl w:val="4"/>
        <w:numId w:val="2"/>
      </w:numPr>
      <w:spacing w:before="200"/>
      <w:outlineLvl w:val="4"/>
    </w:pPr>
    <w:rPr>
      <w:rFonts w:eastAsia="Arial"/>
      <w:color w:val="000000"/>
      <w:lang w:val="en-US"/>
    </w:rPr>
  </w:style>
  <w:style w:type="paragraph" w:styleId="Heading6">
    <w:name w:val="heading 6"/>
    <w:aliases w:val="Legal Level 1.,bullet2,h6,Lev 6,Third Subheading,H6,Appendix,T1,level 6"/>
    <w:basedOn w:val="Normal"/>
    <w:next w:val="Normal"/>
    <w:link w:val="Heading6Char"/>
    <w:qFormat/>
    <w:rsid w:val="00437241"/>
    <w:pPr>
      <w:keepNext/>
      <w:keepLines/>
      <w:numPr>
        <w:ilvl w:val="5"/>
        <w:numId w:val="2"/>
      </w:numPr>
      <w:spacing w:before="200"/>
      <w:outlineLvl w:val="5"/>
    </w:pPr>
    <w:rPr>
      <w:rFonts w:eastAsia="Arial"/>
      <w:i/>
      <w:iCs/>
      <w:color w:val="000000"/>
    </w:rPr>
  </w:style>
  <w:style w:type="paragraph" w:styleId="Heading7">
    <w:name w:val="heading 7"/>
    <w:aliases w:val="Legal Level 1.1.,Lev 7,h7,level1-noHeading,H7"/>
    <w:basedOn w:val="Normal"/>
    <w:next w:val="Normal"/>
    <w:link w:val="Heading7Char"/>
    <w:qFormat/>
    <w:rsid w:val="00E445CF"/>
    <w:pPr>
      <w:keepNext/>
      <w:keepLines/>
      <w:numPr>
        <w:ilvl w:val="6"/>
        <w:numId w:val="2"/>
      </w:numPr>
      <w:spacing w:before="200"/>
      <w:outlineLvl w:val="6"/>
    </w:pPr>
    <w:rPr>
      <w:rFonts w:eastAsia="Arial"/>
      <w:i/>
      <w:iCs/>
      <w:color w:val="404040"/>
    </w:rPr>
  </w:style>
  <w:style w:type="paragraph" w:styleId="Heading8">
    <w:name w:val="heading 8"/>
    <w:aliases w:val="Legal Level 1.1.1.,h8,Lev 8,H8"/>
    <w:basedOn w:val="Normal"/>
    <w:next w:val="Normal"/>
    <w:link w:val="Heading8Char"/>
    <w:qFormat/>
    <w:rsid w:val="00E445CF"/>
    <w:pPr>
      <w:keepNext/>
      <w:keepLines/>
      <w:numPr>
        <w:ilvl w:val="7"/>
        <w:numId w:val="2"/>
      </w:numPr>
      <w:spacing w:before="200"/>
      <w:outlineLvl w:val="7"/>
    </w:pPr>
    <w:rPr>
      <w:rFonts w:eastAsia="Arial"/>
      <w:color w:val="404040"/>
      <w:szCs w:val="20"/>
    </w:rPr>
  </w:style>
  <w:style w:type="paragraph" w:styleId="Heading9">
    <w:name w:val="heading 9"/>
    <w:basedOn w:val="Normal"/>
    <w:next w:val="Normal"/>
    <w:link w:val="Heading9Char"/>
    <w:qFormat/>
    <w:rsid w:val="00E445CF"/>
    <w:pPr>
      <w:keepNext/>
      <w:keepLines/>
      <w:numPr>
        <w:ilvl w:val="8"/>
        <w:numId w:val="2"/>
      </w:numPr>
      <w:spacing w:before="200"/>
      <w:outlineLvl w:val="8"/>
    </w:pPr>
    <w:rPr>
      <w:rFonts w:eastAsia="Arial"/>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B3238"/>
    <w:pPr>
      <w:tabs>
        <w:tab w:val="center" w:pos="4536"/>
        <w:tab w:val="right" w:pos="9072"/>
      </w:tabs>
    </w:pPr>
  </w:style>
  <w:style w:type="character" w:customStyle="1" w:styleId="HeaderChar">
    <w:name w:val="Header Char"/>
    <w:link w:val="Header"/>
    <w:locked/>
    <w:rsid w:val="00EB3238"/>
    <w:rPr>
      <w:rFonts w:cs="Times New Roman"/>
    </w:rPr>
  </w:style>
  <w:style w:type="paragraph" w:styleId="Footer">
    <w:name w:val="footer"/>
    <w:basedOn w:val="Normal"/>
    <w:link w:val="FooterChar"/>
    <w:rsid w:val="00EB3238"/>
    <w:pPr>
      <w:tabs>
        <w:tab w:val="center" w:pos="4536"/>
        <w:tab w:val="right" w:pos="9072"/>
      </w:tabs>
    </w:pPr>
  </w:style>
  <w:style w:type="character" w:customStyle="1" w:styleId="FooterChar">
    <w:name w:val="Footer Char"/>
    <w:link w:val="Footer"/>
    <w:locked/>
    <w:rsid w:val="00EB3238"/>
    <w:rPr>
      <w:rFonts w:cs="Times New Roman"/>
    </w:rPr>
  </w:style>
  <w:style w:type="table" w:styleId="TableGrid">
    <w:name w:val="Table Grid"/>
    <w:basedOn w:val="TableNormal"/>
    <w:rsid w:val="00EB3238"/>
    <w:rPr>
      <w:rFonts w:eastAsia="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863ACF"/>
    <w:rPr>
      <w:rFonts w:ascii="Tahoma" w:hAnsi="Tahoma" w:cs="Tahoma"/>
      <w:sz w:val="16"/>
      <w:szCs w:val="16"/>
    </w:rPr>
  </w:style>
  <w:style w:type="character" w:customStyle="1" w:styleId="BalloonTextChar">
    <w:name w:val="Balloon Text Char"/>
    <w:link w:val="BalloonText"/>
    <w:semiHidden/>
    <w:locked/>
    <w:rsid w:val="00863ACF"/>
    <w:rPr>
      <w:rFonts w:ascii="Tahoma" w:hAnsi="Tahoma" w:cs="Tahoma"/>
      <w:sz w:val="16"/>
      <w:szCs w:val="16"/>
    </w:rPr>
  </w:style>
  <w:style w:type="character" w:customStyle="1" w:styleId="Heading1Char">
    <w:name w:val="Heading 1 Char"/>
    <w:aliases w:val="Heading.CAPS Char,Section Heading Char,H1 Char,Section Char,Section Head Char,Lev 1 Char,lev1 Char,PA Chapter Char,ICL Title Char,Title 1 Char,h1 Char,1 Char,section Char,Project 1 Char,RFS Char,Chapter Heading Char,No numbers Char,I Char"/>
    <w:link w:val="Heading1"/>
    <w:locked/>
    <w:rsid w:val="00D452DC"/>
    <w:rPr>
      <w:b/>
      <w:bCs/>
      <w:caps/>
      <w:color w:val="000000"/>
      <w:sz w:val="28"/>
      <w:szCs w:val="28"/>
      <w:u w:val="single"/>
      <w:lang w:eastAsia="en-US"/>
    </w:rPr>
  </w:style>
  <w:style w:type="character" w:customStyle="1" w:styleId="Heading2Char">
    <w:name w:val="Heading 2 Char"/>
    <w:aliases w:val="PARA2 Char,H2 Char,2 Char,Reset numbering Char,Lev 2 Char,head2nd Char,ctf345-2 Char,H21 Char,H22 Char,H23 Char,H24 Char,H25 Char,H26 Char,H27 Char,H28 Char,H29 Char,Major Char,hd2 Char,PA Major Section Char,h2 Char,l2 Char,level2 Char"/>
    <w:link w:val="Heading2"/>
    <w:locked/>
    <w:rsid w:val="004930F8"/>
    <w:rPr>
      <w:bCs/>
      <w:sz w:val="24"/>
      <w:szCs w:val="26"/>
      <w:lang w:val="en-US" w:eastAsia="en-US"/>
    </w:rPr>
  </w:style>
  <w:style w:type="character" w:customStyle="1" w:styleId="Heading3Char">
    <w:name w:val="Heading 3 Char"/>
    <w:aliases w:val="Level 1 - 1 Char,Lev 3 Char,Minor Char,H3 Char,H31 Char,H32 Char,H33 Char,H34 Char,H35 Char,H36 Char,H37 Char,H38 Char,t3 Char,PA Minor Section Char,Label Char,Label1 Char,(Alt+3) Char,(Alt+3)1 Char,(Alt+3)2 Char,(Alt+3)3 Char"/>
    <w:link w:val="Heading3"/>
    <w:locked/>
    <w:rsid w:val="004930F8"/>
    <w:rPr>
      <w:bCs/>
      <w:color w:val="000000"/>
      <w:sz w:val="22"/>
      <w:szCs w:val="22"/>
      <w:lang w:val="en-US" w:eastAsia="en-US"/>
    </w:rPr>
  </w:style>
  <w:style w:type="paragraph" w:styleId="Title">
    <w:name w:val="Title"/>
    <w:basedOn w:val="Normal"/>
    <w:next w:val="Normal"/>
    <w:link w:val="TitleChar"/>
    <w:qFormat/>
    <w:rsid w:val="00807546"/>
    <w:pPr>
      <w:pBdr>
        <w:bottom w:val="single" w:sz="8" w:space="4" w:color="005380"/>
      </w:pBdr>
      <w:spacing w:after="300"/>
      <w:contextualSpacing/>
    </w:pPr>
    <w:rPr>
      <w:rFonts w:eastAsia="Arial"/>
      <w:color w:val="5F5F5F"/>
      <w:spacing w:val="5"/>
      <w:kern w:val="28"/>
      <w:sz w:val="52"/>
      <w:szCs w:val="52"/>
    </w:rPr>
  </w:style>
  <w:style w:type="character" w:customStyle="1" w:styleId="TitleChar">
    <w:name w:val="Title Char"/>
    <w:link w:val="Title"/>
    <w:locked/>
    <w:rsid w:val="00807546"/>
    <w:rPr>
      <w:rFonts w:ascii="Arial" w:hAnsi="Arial" w:cs="Arial"/>
      <w:color w:val="5F5F5F"/>
      <w:spacing w:val="5"/>
      <w:kern w:val="28"/>
      <w:sz w:val="52"/>
      <w:szCs w:val="52"/>
    </w:rPr>
  </w:style>
  <w:style w:type="character" w:customStyle="1" w:styleId="Heading4Char">
    <w:name w:val="Heading 4 Char"/>
    <w:aliases w:val="Level 2 - a Char,h4 Char,PA Micro Section Char,H4 Char,alpha Char,(Alt+4) Char,H41 Char,(Alt+4)1 Char,H42 Char,(Alt+4)2 Char,H43 Char,(Alt+4)3 Char,H44 Char,(Alt+4)4 Char,H45 Char,(Alt+4)5 Char,H411 Char,(Alt+4)11 Char,H421 Char,H431 Char"/>
    <w:link w:val="Heading4"/>
    <w:locked/>
    <w:rsid w:val="00805948"/>
    <w:rPr>
      <w:bCs/>
      <w:iCs/>
      <w:sz w:val="22"/>
      <w:szCs w:val="22"/>
      <w:lang w:eastAsia="en-US"/>
    </w:rPr>
  </w:style>
  <w:style w:type="character" w:customStyle="1" w:styleId="Heading5Char">
    <w:name w:val="Heading 5 Char"/>
    <w:aliases w:val="Level 3 - i Char,h5 Char,Second Subheading Char,Lev 5 Char,Subheading Char,H5 Char,Block Label Char,level 5 Char"/>
    <w:link w:val="Heading5"/>
    <w:locked/>
    <w:rsid w:val="001D65C7"/>
    <w:rPr>
      <w:color w:val="000000"/>
      <w:szCs w:val="22"/>
      <w:lang w:val="en-US" w:eastAsia="en-US"/>
    </w:rPr>
  </w:style>
  <w:style w:type="character" w:customStyle="1" w:styleId="Heading6Char">
    <w:name w:val="Heading 6 Char"/>
    <w:aliases w:val="Legal Level 1. Char,bullet2 Char,h6 Char,Lev 6 Char,Third Subheading Char,H6 Char,Appendix Char,T1 Char,level 6 Char"/>
    <w:link w:val="Heading6"/>
    <w:locked/>
    <w:rsid w:val="00437241"/>
    <w:rPr>
      <w:i/>
      <w:iCs/>
      <w:color w:val="000000"/>
      <w:szCs w:val="22"/>
      <w:lang w:eastAsia="en-US"/>
    </w:rPr>
  </w:style>
  <w:style w:type="character" w:customStyle="1" w:styleId="Heading7Char">
    <w:name w:val="Heading 7 Char"/>
    <w:aliases w:val="Legal Level 1.1. Char,Lev 7 Char,h7 Char,level1-noHeading Char,H7 Char"/>
    <w:link w:val="Heading7"/>
    <w:locked/>
    <w:rsid w:val="00E445CF"/>
    <w:rPr>
      <w:i/>
      <w:iCs/>
      <w:color w:val="404040"/>
      <w:szCs w:val="22"/>
      <w:lang w:eastAsia="en-US"/>
    </w:rPr>
  </w:style>
  <w:style w:type="character" w:customStyle="1" w:styleId="Heading8Char">
    <w:name w:val="Heading 8 Char"/>
    <w:aliases w:val="Legal Level 1.1.1. Char,h8 Char,Lev 8 Char,H8 Char"/>
    <w:link w:val="Heading8"/>
    <w:locked/>
    <w:rsid w:val="00E445CF"/>
    <w:rPr>
      <w:color w:val="404040"/>
      <w:lang w:eastAsia="en-US"/>
    </w:rPr>
  </w:style>
  <w:style w:type="character" w:customStyle="1" w:styleId="Heading9Char">
    <w:name w:val="Heading 9 Char"/>
    <w:link w:val="Heading9"/>
    <w:locked/>
    <w:rsid w:val="00E445CF"/>
    <w:rPr>
      <w:i/>
      <w:iCs/>
      <w:color w:val="404040"/>
      <w:lang w:eastAsia="en-US"/>
    </w:rPr>
  </w:style>
  <w:style w:type="paragraph" w:customStyle="1" w:styleId="Titredocument">
    <w:name w:val="Titre_document"/>
    <w:basedOn w:val="Normal"/>
    <w:link w:val="TitredocumentCar"/>
    <w:rsid w:val="00EE6778"/>
    <w:pPr>
      <w:ind w:left="2268"/>
    </w:pPr>
    <w:rPr>
      <w:b/>
      <w:sz w:val="48"/>
    </w:rPr>
  </w:style>
  <w:style w:type="paragraph" w:customStyle="1" w:styleId="Sous-titredocument">
    <w:name w:val="Sous-titre_document"/>
    <w:basedOn w:val="Normal"/>
    <w:link w:val="Sous-titredocumentCar"/>
    <w:rsid w:val="00EE6778"/>
    <w:pPr>
      <w:ind w:left="2268"/>
    </w:pPr>
    <w:rPr>
      <w:b/>
      <w:color w:val="7F7F7F"/>
      <w:sz w:val="32"/>
    </w:rPr>
  </w:style>
  <w:style w:type="character" w:customStyle="1" w:styleId="TitredocumentCar">
    <w:name w:val="Titre_document Car"/>
    <w:link w:val="Titredocument"/>
    <w:locked/>
    <w:rsid w:val="00EE6778"/>
    <w:rPr>
      <w:rFonts w:cs="Times New Roman"/>
      <w:b/>
      <w:sz w:val="48"/>
    </w:rPr>
  </w:style>
  <w:style w:type="paragraph" w:customStyle="1" w:styleId="Titrereleasedocument">
    <w:name w:val="Titre_release_document"/>
    <w:basedOn w:val="Normal"/>
    <w:link w:val="TitrereleasedocumentCar"/>
    <w:rsid w:val="00EE6778"/>
    <w:pPr>
      <w:ind w:left="2268"/>
    </w:pPr>
    <w:rPr>
      <w:color w:val="7F7F7F"/>
      <w:sz w:val="28"/>
      <w:lang w:val="en-US"/>
    </w:rPr>
  </w:style>
  <w:style w:type="character" w:customStyle="1" w:styleId="Sous-titredocumentCar">
    <w:name w:val="Sous-titre_document Car"/>
    <w:link w:val="Sous-titredocument"/>
    <w:locked/>
    <w:rsid w:val="00EE6778"/>
    <w:rPr>
      <w:rFonts w:cs="Times New Roman"/>
      <w:b/>
      <w:color w:val="7F7F7F"/>
      <w:sz w:val="32"/>
    </w:rPr>
  </w:style>
  <w:style w:type="paragraph" w:customStyle="1" w:styleId="Ferstandard">
    <w:name w:val="Fer_standard"/>
    <w:basedOn w:val="Normal"/>
    <w:link w:val="FerstandardCar"/>
    <w:rsid w:val="00EE6778"/>
    <w:pPr>
      <w:ind w:left="2268"/>
    </w:pPr>
    <w:rPr>
      <w:color w:val="000000"/>
      <w:lang w:val="en-US"/>
    </w:rPr>
  </w:style>
  <w:style w:type="character" w:customStyle="1" w:styleId="TitrereleasedocumentCar">
    <w:name w:val="Titre_release_document Car"/>
    <w:link w:val="Titrereleasedocument"/>
    <w:locked/>
    <w:rsid w:val="00EE6778"/>
    <w:rPr>
      <w:rFonts w:cs="Times New Roman"/>
      <w:color w:val="7F7F7F"/>
      <w:sz w:val="28"/>
      <w:lang w:val="en-US" w:eastAsia="x-none"/>
    </w:rPr>
  </w:style>
  <w:style w:type="paragraph" w:styleId="TOC1">
    <w:name w:val="toc 1"/>
    <w:basedOn w:val="Normal"/>
    <w:next w:val="Normal"/>
    <w:autoRedefine/>
    <w:rsid w:val="00792211"/>
    <w:pPr>
      <w:tabs>
        <w:tab w:val="left" w:pos="400"/>
        <w:tab w:val="right" w:leader="dot" w:pos="9742"/>
      </w:tabs>
      <w:spacing w:before="360"/>
    </w:pPr>
    <w:rPr>
      <w:bCs/>
      <w:caps/>
      <w:noProof/>
      <w:color w:val="005380"/>
      <w:sz w:val="24"/>
      <w:szCs w:val="24"/>
    </w:rPr>
  </w:style>
  <w:style w:type="character" w:customStyle="1" w:styleId="FerstandardCar">
    <w:name w:val="Fer_standard Car"/>
    <w:link w:val="Ferstandard"/>
    <w:locked/>
    <w:rsid w:val="00EE6778"/>
    <w:rPr>
      <w:rFonts w:cs="Times New Roman"/>
      <w:color w:val="000000"/>
      <w:sz w:val="20"/>
      <w:lang w:val="en-US" w:eastAsia="x-none"/>
    </w:rPr>
  </w:style>
  <w:style w:type="paragraph" w:styleId="TOC2">
    <w:name w:val="toc 2"/>
    <w:basedOn w:val="Normal"/>
    <w:next w:val="Normal"/>
    <w:autoRedefine/>
    <w:rsid w:val="00900B30"/>
    <w:pPr>
      <w:spacing w:before="240"/>
    </w:pPr>
    <w:rPr>
      <w:b/>
      <w:bCs/>
      <w:szCs w:val="20"/>
    </w:rPr>
  </w:style>
  <w:style w:type="paragraph" w:styleId="TOC3">
    <w:name w:val="toc 3"/>
    <w:basedOn w:val="Normal"/>
    <w:next w:val="Normal"/>
    <w:autoRedefine/>
    <w:rsid w:val="00900B30"/>
    <w:pPr>
      <w:ind w:left="200"/>
    </w:pPr>
    <w:rPr>
      <w:szCs w:val="20"/>
    </w:rPr>
  </w:style>
  <w:style w:type="paragraph" w:styleId="TOC4">
    <w:name w:val="toc 4"/>
    <w:basedOn w:val="Normal"/>
    <w:next w:val="Normal"/>
    <w:autoRedefine/>
    <w:rsid w:val="00900B30"/>
    <w:pPr>
      <w:ind w:left="400"/>
    </w:pPr>
    <w:rPr>
      <w:szCs w:val="20"/>
    </w:rPr>
  </w:style>
  <w:style w:type="character" w:styleId="Hyperlink">
    <w:name w:val="Hyperlink"/>
    <w:rsid w:val="00900B30"/>
    <w:rPr>
      <w:rFonts w:cs="Times New Roman"/>
      <w:color w:val="0000FF"/>
      <w:u w:val="single"/>
    </w:rPr>
  </w:style>
  <w:style w:type="paragraph" w:styleId="ListParagraph">
    <w:name w:val="List Paragraph"/>
    <w:basedOn w:val="Normal"/>
    <w:link w:val="ListParagraphChar"/>
    <w:uiPriority w:val="34"/>
    <w:qFormat/>
    <w:rsid w:val="00BA05D2"/>
    <w:pPr>
      <w:ind w:left="720"/>
      <w:contextualSpacing/>
    </w:pPr>
  </w:style>
  <w:style w:type="paragraph" w:styleId="TOC5">
    <w:name w:val="toc 5"/>
    <w:basedOn w:val="Normal"/>
    <w:next w:val="Normal"/>
    <w:autoRedefine/>
    <w:rsid w:val="00BA05D2"/>
    <w:pPr>
      <w:ind w:left="600"/>
    </w:pPr>
    <w:rPr>
      <w:szCs w:val="20"/>
    </w:rPr>
  </w:style>
  <w:style w:type="paragraph" w:styleId="NoSpacing">
    <w:name w:val="No Spacing"/>
    <w:link w:val="NoSpacingChar"/>
    <w:qFormat/>
    <w:rsid w:val="00FF7855"/>
    <w:rPr>
      <w:sz w:val="22"/>
      <w:szCs w:val="22"/>
      <w:lang w:val="fr-FR" w:eastAsia="fr-FR"/>
    </w:rPr>
  </w:style>
  <w:style w:type="character" w:customStyle="1" w:styleId="NoSpacingChar">
    <w:name w:val="No Spacing Char"/>
    <w:link w:val="NoSpacing"/>
    <w:locked/>
    <w:rsid w:val="00FF7855"/>
    <w:rPr>
      <w:rFonts w:eastAsia="Times New Roman" w:cs="Times New Roman"/>
      <w:sz w:val="22"/>
      <w:szCs w:val="22"/>
      <w:lang w:val="fr-FR" w:eastAsia="fr-FR" w:bidi="ar-SA"/>
    </w:rPr>
  </w:style>
  <w:style w:type="paragraph" w:styleId="TOC6">
    <w:name w:val="toc 6"/>
    <w:basedOn w:val="Normal"/>
    <w:next w:val="Normal"/>
    <w:autoRedefine/>
    <w:rsid w:val="002F5798"/>
    <w:pPr>
      <w:ind w:left="800"/>
    </w:pPr>
    <w:rPr>
      <w:szCs w:val="20"/>
    </w:rPr>
  </w:style>
  <w:style w:type="paragraph" w:styleId="TOC7">
    <w:name w:val="toc 7"/>
    <w:basedOn w:val="Normal"/>
    <w:next w:val="Normal"/>
    <w:autoRedefine/>
    <w:rsid w:val="002F5798"/>
    <w:pPr>
      <w:ind w:left="1000"/>
    </w:pPr>
    <w:rPr>
      <w:szCs w:val="20"/>
    </w:rPr>
  </w:style>
  <w:style w:type="paragraph" w:styleId="TOC8">
    <w:name w:val="toc 8"/>
    <w:basedOn w:val="Normal"/>
    <w:next w:val="Normal"/>
    <w:autoRedefine/>
    <w:rsid w:val="002F5798"/>
    <w:pPr>
      <w:ind w:left="1200"/>
    </w:pPr>
    <w:rPr>
      <w:szCs w:val="20"/>
    </w:rPr>
  </w:style>
  <w:style w:type="paragraph" w:styleId="TOC9">
    <w:name w:val="toc 9"/>
    <w:basedOn w:val="Normal"/>
    <w:next w:val="Normal"/>
    <w:autoRedefine/>
    <w:rsid w:val="002F5798"/>
    <w:pPr>
      <w:ind w:left="1400"/>
    </w:pPr>
    <w:rPr>
      <w:szCs w:val="20"/>
    </w:rPr>
  </w:style>
  <w:style w:type="paragraph" w:styleId="Caption">
    <w:name w:val="caption"/>
    <w:basedOn w:val="Normal"/>
    <w:next w:val="Normal"/>
    <w:autoRedefine/>
    <w:qFormat/>
    <w:rsid w:val="00672543"/>
    <w:pPr>
      <w:keepNext/>
      <w:numPr>
        <w:numId w:val="1"/>
      </w:numPr>
      <w:spacing w:before="120" w:after="120"/>
    </w:pPr>
    <w:rPr>
      <w:b/>
      <w:bCs/>
      <w:color w:val="005380"/>
      <w:szCs w:val="18"/>
      <w:lang w:val="en-US"/>
    </w:rPr>
  </w:style>
  <w:style w:type="paragraph" w:styleId="TableofFigures">
    <w:name w:val="table of figures"/>
    <w:basedOn w:val="Normal"/>
    <w:next w:val="Normal"/>
    <w:rsid w:val="00E01DB6"/>
  </w:style>
  <w:style w:type="character" w:styleId="HTMLCite">
    <w:name w:val="HTML Cite"/>
    <w:semiHidden/>
    <w:rsid w:val="00A9797F"/>
    <w:rPr>
      <w:rFonts w:cs="Times New Roman"/>
      <w:color w:val="009933"/>
    </w:rPr>
  </w:style>
  <w:style w:type="character" w:styleId="PlaceholderText">
    <w:name w:val="Placeholder Text"/>
    <w:semiHidden/>
    <w:rsid w:val="006745F9"/>
    <w:rPr>
      <w:rFonts w:cs="Times New Roman"/>
      <w:color w:val="808080"/>
    </w:rPr>
  </w:style>
  <w:style w:type="paragraph" w:customStyle="1" w:styleId="DefaultText">
    <w:name w:val="Default Text"/>
    <w:basedOn w:val="Normal"/>
    <w:rsid w:val="00F909DE"/>
    <w:pPr>
      <w:overflowPunct w:val="0"/>
      <w:autoSpaceDE w:val="0"/>
      <w:autoSpaceDN w:val="0"/>
      <w:adjustRightInd w:val="0"/>
      <w:textAlignment w:val="baseline"/>
    </w:pPr>
    <w:rPr>
      <w:rFonts w:ascii="Times New Roman" w:eastAsia="Arial" w:hAnsi="Times New Roman" w:cs="Times New Roman"/>
      <w:sz w:val="24"/>
      <w:szCs w:val="20"/>
    </w:rPr>
  </w:style>
  <w:style w:type="character" w:customStyle="1" w:styleId="InitialStyle">
    <w:name w:val="InitialStyle"/>
    <w:rsid w:val="00C43D74"/>
  </w:style>
  <w:style w:type="paragraph" w:styleId="BodyTextIndent2">
    <w:name w:val="Body Text Indent 2"/>
    <w:basedOn w:val="Normal"/>
    <w:link w:val="BodyTextIndent2Char"/>
    <w:semiHidden/>
    <w:rsid w:val="00456EE5"/>
    <w:pPr>
      <w:autoSpaceDE w:val="0"/>
      <w:autoSpaceDN w:val="0"/>
      <w:spacing w:line="240" w:lineRule="exact"/>
      <w:ind w:left="1800" w:hanging="360"/>
      <w:jc w:val="both"/>
    </w:pPr>
    <w:rPr>
      <w:rFonts w:ascii="Times New Roman" w:eastAsia="Arial" w:hAnsi="Times New Roman" w:cs="Times New Roman"/>
      <w:szCs w:val="24"/>
      <w:lang w:val="en-US"/>
    </w:rPr>
  </w:style>
  <w:style w:type="character" w:customStyle="1" w:styleId="BodyTextIndent2Char">
    <w:name w:val="Body Text Indent 2 Char"/>
    <w:link w:val="BodyTextIndent2"/>
    <w:semiHidden/>
    <w:locked/>
    <w:rsid w:val="00456EE5"/>
    <w:rPr>
      <w:rFonts w:ascii="Times New Roman" w:hAnsi="Times New Roman" w:cs="Times New Roman"/>
      <w:sz w:val="24"/>
      <w:szCs w:val="24"/>
      <w:lang w:val="en-US" w:eastAsia="x-none"/>
    </w:rPr>
  </w:style>
  <w:style w:type="paragraph" w:styleId="BodyText">
    <w:name w:val="Body Text"/>
    <w:basedOn w:val="Normal"/>
    <w:link w:val="BodyTextChar"/>
    <w:semiHidden/>
    <w:rsid w:val="00D369DD"/>
    <w:pPr>
      <w:spacing w:after="120"/>
    </w:pPr>
  </w:style>
  <w:style w:type="character" w:customStyle="1" w:styleId="BodyTextChar">
    <w:name w:val="Body Text Char"/>
    <w:link w:val="BodyText"/>
    <w:semiHidden/>
    <w:locked/>
    <w:rsid w:val="00D369DD"/>
    <w:rPr>
      <w:rFonts w:cs="Times New Roman"/>
      <w:sz w:val="20"/>
      <w:lang w:val="en-GB" w:eastAsia="x-none"/>
    </w:rPr>
  </w:style>
  <w:style w:type="paragraph" w:customStyle="1" w:styleId="Style0">
    <w:name w:val="Style0"/>
    <w:rsid w:val="00D369DD"/>
    <w:pPr>
      <w:autoSpaceDE w:val="0"/>
      <w:autoSpaceDN w:val="0"/>
      <w:adjustRightInd w:val="0"/>
    </w:pPr>
    <w:rPr>
      <w:rFonts w:cs="Times New Roman"/>
      <w:lang w:val="en-US" w:eastAsia="en-US"/>
    </w:rPr>
  </w:style>
  <w:style w:type="paragraph" w:styleId="Subtitle">
    <w:name w:val="Subtitle"/>
    <w:basedOn w:val="Normal"/>
    <w:next w:val="Normal"/>
    <w:link w:val="SubtitleChar"/>
    <w:qFormat/>
    <w:rsid w:val="00FA2BB9"/>
    <w:pPr>
      <w:numPr>
        <w:ilvl w:val="1"/>
      </w:numPr>
    </w:pPr>
    <w:rPr>
      <w:rFonts w:eastAsia="Arial"/>
      <w:i/>
      <w:iCs/>
      <w:color w:val="005380"/>
      <w:spacing w:val="15"/>
      <w:sz w:val="24"/>
      <w:szCs w:val="24"/>
    </w:rPr>
  </w:style>
  <w:style w:type="character" w:customStyle="1" w:styleId="SubtitleChar">
    <w:name w:val="Subtitle Char"/>
    <w:link w:val="Subtitle"/>
    <w:locked/>
    <w:rsid w:val="00FA2BB9"/>
    <w:rPr>
      <w:rFonts w:ascii="Arial" w:hAnsi="Arial" w:cs="Arial"/>
      <w:i/>
      <w:iCs/>
      <w:color w:val="005380"/>
      <w:spacing w:val="15"/>
      <w:sz w:val="24"/>
      <w:szCs w:val="24"/>
      <w:lang w:val="en-GB" w:eastAsia="x-none"/>
    </w:rPr>
  </w:style>
  <w:style w:type="character" w:styleId="Strong">
    <w:name w:val="Strong"/>
    <w:qFormat/>
    <w:rsid w:val="00FA2BB9"/>
    <w:rPr>
      <w:rFonts w:cs="Times New Roman"/>
      <w:b/>
      <w:bCs/>
    </w:rPr>
  </w:style>
  <w:style w:type="character" w:styleId="CommentReference">
    <w:name w:val="annotation reference"/>
    <w:semiHidden/>
    <w:rsid w:val="005A30B8"/>
    <w:rPr>
      <w:sz w:val="16"/>
      <w:szCs w:val="16"/>
    </w:rPr>
  </w:style>
  <w:style w:type="paragraph" w:styleId="CommentText">
    <w:name w:val="annotation text"/>
    <w:basedOn w:val="Normal"/>
    <w:semiHidden/>
    <w:rsid w:val="005A30B8"/>
    <w:rPr>
      <w:szCs w:val="20"/>
    </w:rPr>
  </w:style>
  <w:style w:type="paragraph" w:styleId="CommentSubject">
    <w:name w:val="annotation subject"/>
    <w:basedOn w:val="CommentText"/>
    <w:next w:val="CommentText"/>
    <w:semiHidden/>
    <w:rsid w:val="005A30B8"/>
    <w:rPr>
      <w:b/>
      <w:bCs/>
    </w:rPr>
  </w:style>
  <w:style w:type="paragraph" w:styleId="FootnoteText">
    <w:name w:val="footnote text"/>
    <w:basedOn w:val="Normal"/>
    <w:link w:val="FootnoteTextChar"/>
    <w:uiPriority w:val="99"/>
    <w:rsid w:val="00D10A6A"/>
    <w:pPr>
      <w:jc w:val="both"/>
    </w:pPr>
    <w:rPr>
      <w:rFonts w:cs="Times New Roman"/>
      <w:sz w:val="18"/>
      <w:szCs w:val="20"/>
    </w:rPr>
  </w:style>
  <w:style w:type="character" w:customStyle="1" w:styleId="FootnoteTextChar">
    <w:name w:val="Footnote Text Char"/>
    <w:basedOn w:val="DefaultParagraphFont"/>
    <w:link w:val="FootnoteText"/>
    <w:uiPriority w:val="99"/>
    <w:rsid w:val="00D10A6A"/>
    <w:rPr>
      <w:rFonts w:eastAsia="Times New Roman" w:cs="Times New Roman"/>
      <w:sz w:val="18"/>
      <w:lang w:eastAsia="en-US"/>
    </w:rPr>
  </w:style>
  <w:style w:type="character" w:customStyle="1" w:styleId="ListParagraphChar">
    <w:name w:val="List Paragraph Char"/>
    <w:link w:val="ListParagraph"/>
    <w:uiPriority w:val="34"/>
    <w:locked/>
    <w:rsid w:val="00A706A8"/>
    <w:rPr>
      <w:rFonts w:eastAsia="Times New Roman"/>
      <w:szCs w:val="22"/>
      <w:lang w:eastAsia="en-US"/>
    </w:rPr>
  </w:style>
  <w:style w:type="paragraph" w:styleId="NormalWeb">
    <w:name w:val="Normal (Web)"/>
    <w:basedOn w:val="Normal"/>
    <w:rsid w:val="009C13FC"/>
    <w:rPr>
      <w:rFonts w:ascii="Times New Roman" w:hAnsi="Times New Roman" w:cs="Times New Roman"/>
      <w:sz w:val="24"/>
      <w:szCs w:val="24"/>
    </w:rPr>
  </w:style>
  <w:style w:type="paragraph" w:styleId="EndnoteText">
    <w:name w:val="endnote text"/>
    <w:basedOn w:val="Normal"/>
    <w:link w:val="EndnoteTextChar"/>
    <w:rsid w:val="001D08A6"/>
    <w:rPr>
      <w:szCs w:val="20"/>
    </w:rPr>
  </w:style>
  <w:style w:type="character" w:customStyle="1" w:styleId="EndnoteTextChar">
    <w:name w:val="Endnote Text Char"/>
    <w:basedOn w:val="DefaultParagraphFont"/>
    <w:link w:val="EndnoteText"/>
    <w:rsid w:val="001D08A6"/>
    <w:rPr>
      <w:rFonts w:eastAsia="Times New Roman"/>
      <w:lang w:eastAsia="en-US"/>
    </w:rPr>
  </w:style>
  <w:style w:type="character" w:styleId="EndnoteReference">
    <w:name w:val="endnote reference"/>
    <w:basedOn w:val="DefaultParagraphFont"/>
    <w:rsid w:val="001D08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730887">
      <w:bodyDiv w:val="1"/>
      <w:marLeft w:val="0"/>
      <w:marRight w:val="0"/>
      <w:marTop w:val="0"/>
      <w:marBottom w:val="0"/>
      <w:divBdr>
        <w:top w:val="none" w:sz="0" w:space="0" w:color="auto"/>
        <w:left w:val="none" w:sz="0" w:space="0" w:color="auto"/>
        <w:bottom w:val="none" w:sz="0" w:space="0" w:color="auto"/>
        <w:right w:val="none" w:sz="0" w:space="0" w:color="auto"/>
      </w:divBdr>
      <w:divsChild>
        <w:div w:id="1813987099">
          <w:marLeft w:val="0"/>
          <w:marRight w:val="0"/>
          <w:marTop w:val="0"/>
          <w:marBottom w:val="0"/>
          <w:divBdr>
            <w:top w:val="none" w:sz="0" w:space="0" w:color="auto"/>
            <w:left w:val="none" w:sz="0" w:space="0" w:color="auto"/>
            <w:bottom w:val="none" w:sz="0" w:space="0" w:color="auto"/>
            <w:right w:val="none" w:sz="0" w:space="0" w:color="auto"/>
          </w:divBdr>
        </w:div>
        <w:div w:id="431245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8E5E6-C7F6-4513-980D-181CEFCF6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Qatar Foundation</Company>
  <LinksUpToDate>false</LinksUpToDate>
  <CharactersWithSpaces>10551</CharactersWithSpaces>
  <SharedDoc>false</SharedDoc>
  <HLinks>
    <vt:vector size="6" baseType="variant">
      <vt:variant>
        <vt:i4>3997755</vt:i4>
      </vt:variant>
      <vt:variant>
        <vt:i4>0</vt:i4>
      </vt:variant>
      <vt:variant>
        <vt:i4>0</vt:i4>
      </vt:variant>
      <vt:variant>
        <vt:i4>5</vt:i4>
      </vt:variant>
      <vt:variant>
        <vt:lpwstr>http://www.xe.com/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Filippi</dc:creator>
  <cp:lastModifiedBy>Raymond A. Filippi</cp:lastModifiedBy>
  <cp:revision>4</cp:revision>
  <cp:lastPrinted>2015-11-25T12:13:00Z</cp:lastPrinted>
  <dcterms:created xsi:type="dcterms:W3CDTF">2015-11-25T12:01:00Z</dcterms:created>
  <dcterms:modified xsi:type="dcterms:W3CDTF">2015-11-25T13:21:00Z</dcterms:modified>
</cp:coreProperties>
</file>